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172DE4" w14:textId="77777777" w:rsidR="00556FDC" w:rsidRPr="00556FDC" w:rsidRDefault="00556FDC" w:rsidP="007635E7">
      <w:pPr>
        <w:pStyle w:val="NoSpacing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56FDC">
        <w:rPr>
          <w:rFonts w:ascii="Times New Roman" w:hAnsi="Times New Roman" w:cs="Times New Roman"/>
          <w:b/>
          <w:bCs/>
          <w:sz w:val="24"/>
          <w:szCs w:val="24"/>
        </w:rPr>
        <w:t>Methods</w:t>
      </w:r>
    </w:p>
    <w:p w14:paraId="3D9FF665" w14:textId="0E059C14" w:rsidR="00556FDC" w:rsidRDefault="00F81BB8" w:rsidP="00F81BB8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commentRangeStart w:id="0"/>
      <w:r w:rsidRPr="00F81BB8">
        <w:rPr>
          <w:rFonts w:ascii="Times New Roman" w:hAnsi="Times New Roman" w:cs="Times New Roman"/>
          <w:sz w:val="24"/>
          <w:szCs w:val="24"/>
        </w:rPr>
        <w:t xml:space="preserve">HGT among </w:t>
      </w:r>
      <w:ins w:id="1" w:author="Weizhi SONG" w:date="2021-07-09T07:50:00Z">
        <w:r w:rsidR="00F5632F">
          <w:rPr>
            <w:rFonts w:ascii="Times New Roman" w:hAnsi="Times New Roman" w:cs="Times New Roman"/>
            <w:sz w:val="24"/>
            <w:szCs w:val="24"/>
          </w:rPr>
          <w:t xml:space="preserve">the </w:t>
        </w:r>
        <w:r w:rsidR="00F5632F" w:rsidRPr="007635E7">
          <w:rPr>
            <w:rFonts w:ascii="Times New Roman" w:hAnsi="Times New Roman" w:cs="Times New Roman"/>
            <w:sz w:val="24"/>
            <w:szCs w:val="24"/>
          </w:rPr>
          <w:t xml:space="preserve">1312 </w:t>
        </w:r>
      </w:ins>
      <w:r>
        <w:rPr>
          <w:rFonts w:ascii="Times New Roman" w:hAnsi="Times New Roman" w:cs="Times New Roman"/>
          <w:sz w:val="24"/>
          <w:szCs w:val="24"/>
        </w:rPr>
        <w:t xml:space="preserve">seaweed-associated </w:t>
      </w:r>
      <w:r w:rsidRPr="00F81BB8">
        <w:rPr>
          <w:rFonts w:ascii="Times New Roman" w:hAnsi="Times New Roman" w:cs="Times New Roman"/>
          <w:sz w:val="24"/>
          <w:szCs w:val="24"/>
        </w:rPr>
        <w:t xml:space="preserve">MAGs was detected with </w:t>
      </w:r>
      <w:proofErr w:type="spellStart"/>
      <w:r w:rsidRPr="00F81BB8">
        <w:rPr>
          <w:rFonts w:ascii="Times New Roman" w:hAnsi="Times New Roman" w:cs="Times New Roman"/>
          <w:sz w:val="24"/>
          <w:szCs w:val="24"/>
        </w:rPr>
        <w:t>MetaCHIP</w:t>
      </w:r>
      <w:proofErr w:type="spellEnd"/>
      <w:r w:rsidRPr="00F81BB8">
        <w:rPr>
          <w:rFonts w:ascii="Times New Roman" w:hAnsi="Times New Roman" w:cs="Times New Roman"/>
          <w:sz w:val="24"/>
          <w:szCs w:val="24"/>
        </w:rPr>
        <w:t xml:space="preserve"> </w:t>
      </w:r>
      <w:commentRangeStart w:id="2"/>
      <w:r w:rsidRPr="00F81BB8">
        <w:rPr>
          <w:rFonts w:ascii="Times New Roman" w:hAnsi="Times New Roman" w:cs="Times New Roman"/>
          <w:sz w:val="24"/>
          <w:szCs w:val="24"/>
        </w:rPr>
        <w:t>v1.</w:t>
      </w:r>
      <w:del w:id="3" w:author="Weizhi SONG" w:date="2021-07-09T07:43:00Z">
        <w:r w:rsidRPr="00F81BB8" w:rsidDel="00393463">
          <w:rPr>
            <w:rFonts w:ascii="Times New Roman" w:hAnsi="Times New Roman" w:cs="Times New Roman"/>
            <w:sz w:val="24"/>
            <w:szCs w:val="24"/>
          </w:rPr>
          <w:delText>2</w:delText>
        </w:r>
      </w:del>
      <w:ins w:id="4" w:author="Weizhi SONG" w:date="2021-07-09T07:43:00Z">
        <w:r w:rsidR="00393463">
          <w:rPr>
            <w:rFonts w:ascii="Times New Roman" w:hAnsi="Times New Roman" w:cs="Times New Roman"/>
            <w:sz w:val="24"/>
            <w:szCs w:val="24"/>
          </w:rPr>
          <w:t>10</w:t>
        </w:r>
      </w:ins>
      <w:r w:rsidRPr="00F81BB8">
        <w:rPr>
          <w:rFonts w:ascii="Times New Roman" w:hAnsi="Times New Roman" w:cs="Times New Roman"/>
          <w:sz w:val="24"/>
          <w:szCs w:val="24"/>
        </w:rPr>
        <w:t>.</w:t>
      </w:r>
      <w:ins w:id="5" w:author="Weizhi SONG" w:date="2021-07-09T07:43:00Z">
        <w:r w:rsidR="00393463">
          <w:rPr>
            <w:rFonts w:ascii="Times New Roman" w:hAnsi="Times New Roman" w:cs="Times New Roman"/>
            <w:sz w:val="24"/>
            <w:szCs w:val="24"/>
          </w:rPr>
          <w:t>4</w:t>
        </w:r>
      </w:ins>
      <w:del w:id="6" w:author="Weizhi SONG" w:date="2021-07-09T07:43:00Z">
        <w:r w:rsidRPr="00F81BB8" w:rsidDel="00393463">
          <w:rPr>
            <w:rFonts w:ascii="Times New Roman" w:hAnsi="Times New Roman" w:cs="Times New Roman"/>
            <w:sz w:val="24"/>
            <w:szCs w:val="24"/>
          </w:rPr>
          <w:delText>0</w:delText>
        </w:r>
      </w:del>
      <w:r>
        <w:rPr>
          <w:rFonts w:ascii="Times New Roman" w:hAnsi="Times New Roman" w:cs="Times New Roman"/>
          <w:sz w:val="24"/>
          <w:szCs w:val="24"/>
        </w:rPr>
        <w:t xml:space="preserve"> </w:t>
      </w:r>
      <w:commentRangeEnd w:id="2"/>
      <w:r>
        <w:rPr>
          <w:rStyle w:val="CommentReference"/>
        </w:rPr>
        <w:commentReference w:id="2"/>
      </w:r>
      <w:r w:rsidRPr="00F81BB8">
        <w:rPr>
          <w:rFonts w:ascii="Times New Roman" w:hAnsi="Times New Roman" w:cs="Times New Roman"/>
          <w:sz w:val="24"/>
          <w:szCs w:val="24"/>
        </w:rPr>
        <w:t xml:space="preserve">at phylum, class, order, </w:t>
      </w:r>
      <w:proofErr w:type="gramStart"/>
      <w:r w:rsidRPr="00F81BB8">
        <w:rPr>
          <w:rFonts w:ascii="Times New Roman" w:hAnsi="Times New Roman" w:cs="Times New Roman"/>
          <w:sz w:val="24"/>
          <w:szCs w:val="24"/>
        </w:rPr>
        <w:t>family</w:t>
      </w:r>
      <w:proofErr w:type="gramEnd"/>
      <w:r w:rsidRPr="00F81BB8">
        <w:rPr>
          <w:rFonts w:ascii="Times New Roman" w:hAnsi="Times New Roman" w:cs="Times New Roman"/>
          <w:sz w:val="24"/>
          <w:szCs w:val="24"/>
        </w:rPr>
        <w:t xml:space="preserve"> and genus levels. </w:t>
      </w:r>
      <w:proofErr w:type="spellStart"/>
      <w:r w:rsidRPr="00F81BB8">
        <w:rPr>
          <w:rFonts w:ascii="Times New Roman" w:hAnsi="Times New Roman" w:cs="Times New Roman"/>
          <w:sz w:val="24"/>
          <w:szCs w:val="24"/>
        </w:rPr>
        <w:t>Meta</w:t>
      </w:r>
      <w:del w:id="7" w:author="Weizhi SONG" w:date="2021-07-09T07:40:00Z">
        <w:r w:rsidRPr="00F81BB8" w:rsidDel="00D96296">
          <w:rPr>
            <w:rFonts w:ascii="Times New Roman" w:hAnsi="Times New Roman" w:cs="Times New Roman"/>
            <w:sz w:val="24"/>
            <w:szCs w:val="24"/>
          </w:rPr>
          <w:delText>-</w:delText>
        </w:r>
      </w:del>
      <w:r w:rsidRPr="00F81BB8">
        <w:rPr>
          <w:rFonts w:ascii="Times New Roman" w:hAnsi="Times New Roman" w:cs="Times New Roman"/>
          <w:sz w:val="24"/>
          <w:szCs w:val="24"/>
        </w:rPr>
        <w:t>CHIP</w:t>
      </w:r>
      <w:proofErr w:type="spellEnd"/>
      <w:r w:rsidRPr="00F81BB8">
        <w:rPr>
          <w:rFonts w:ascii="Times New Roman" w:hAnsi="Times New Roman" w:cs="Times New Roman"/>
          <w:sz w:val="24"/>
          <w:szCs w:val="24"/>
        </w:rPr>
        <w:t xml:space="preserve"> uses best-hit analysis between defined phylogenetic/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81BB8">
        <w:rPr>
          <w:rFonts w:ascii="Times New Roman" w:hAnsi="Times New Roman" w:cs="Times New Roman"/>
          <w:sz w:val="24"/>
          <w:szCs w:val="24"/>
        </w:rPr>
        <w:t>taxonomic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81BB8">
        <w:rPr>
          <w:rFonts w:ascii="Times New Roman" w:hAnsi="Times New Roman" w:cs="Times New Roman"/>
          <w:sz w:val="24"/>
          <w:szCs w:val="24"/>
        </w:rPr>
        <w:t>groups to identify candidate genes for HGT, which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81BB8">
        <w:rPr>
          <w:rFonts w:ascii="Times New Roman" w:hAnsi="Times New Roman" w:cs="Times New Roman"/>
          <w:sz w:val="24"/>
          <w:szCs w:val="24"/>
        </w:rPr>
        <w:t xml:space="preserve">are subsequently further </w:t>
      </w:r>
      <w:del w:id="8" w:author="Weizhi SONG" w:date="2021-07-09T07:44:00Z">
        <w:r w:rsidRPr="00F81BB8" w:rsidDel="001D4A89">
          <w:rPr>
            <w:rFonts w:ascii="Times New Roman" w:hAnsi="Times New Roman" w:cs="Times New Roman"/>
            <w:sz w:val="24"/>
            <w:szCs w:val="24"/>
          </w:rPr>
          <w:delText xml:space="preserve">refined </w:delText>
        </w:r>
      </w:del>
      <w:ins w:id="9" w:author="Weizhi SONG" w:date="2021-07-09T07:44:00Z">
        <w:r w:rsidR="001D4A89">
          <w:rPr>
            <w:rFonts w:ascii="Times New Roman" w:hAnsi="Times New Roman" w:cs="Times New Roman"/>
            <w:sz w:val="24"/>
            <w:szCs w:val="24"/>
          </w:rPr>
          <w:t>validated</w:t>
        </w:r>
        <w:r w:rsidR="001D4A89" w:rsidRPr="00F81BB8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r w:rsidRPr="00F81BB8">
        <w:rPr>
          <w:rFonts w:ascii="Times New Roman" w:hAnsi="Times New Roman" w:cs="Times New Roman"/>
          <w:sz w:val="24"/>
          <w:szCs w:val="24"/>
        </w:rPr>
        <w:t>using phylogenetic analysis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del w:id="10" w:author="Weizhi SONG" w:date="2021-07-09T07:44:00Z">
        <w:r w:rsidRPr="00F81BB8" w:rsidDel="001D4A89">
          <w:rPr>
            <w:rFonts w:ascii="Times New Roman" w:hAnsi="Times New Roman" w:cs="Times New Roman"/>
            <w:sz w:val="24"/>
            <w:szCs w:val="24"/>
          </w:rPr>
          <w:delText xml:space="preserve">and </w:delText>
        </w:r>
      </w:del>
      <w:proofErr w:type="spellStart"/>
      <w:ins w:id="11" w:author="Weizhi SONG" w:date="2021-07-09T07:44:00Z">
        <w:r w:rsidR="001D4A89">
          <w:rPr>
            <w:rFonts w:ascii="Times New Roman" w:hAnsi="Times New Roman" w:cs="Times New Roman"/>
            <w:sz w:val="24"/>
            <w:szCs w:val="24"/>
          </w:rPr>
          <w:t>b</w:t>
        </w:r>
      </w:ins>
      <w:ins w:id="12" w:author="Weizhi SONG" w:date="2021-07-09T07:45:00Z">
        <w:r w:rsidR="001D4A89">
          <w:rPr>
            <w:rFonts w:ascii="Times New Roman" w:hAnsi="Times New Roman" w:cs="Times New Roman"/>
            <w:sz w:val="24"/>
            <w:szCs w:val="24"/>
          </w:rPr>
          <w:t>y</w:t>
        </w:r>
      </w:ins>
      <w:proofErr w:type="spellEnd"/>
      <w:ins w:id="13" w:author="Weizhi SONG" w:date="2021-07-09T07:44:00Z">
        <w:r w:rsidR="001D4A89" w:rsidRPr="00F81BB8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r w:rsidRPr="00F81BB8">
        <w:rPr>
          <w:rFonts w:ascii="Times New Roman" w:hAnsi="Times New Roman" w:cs="Times New Roman"/>
          <w:sz w:val="24"/>
          <w:szCs w:val="24"/>
        </w:rPr>
        <w:t>the reconciliation of species and gene trees. This gives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81BB8">
        <w:rPr>
          <w:rFonts w:ascii="Times New Roman" w:hAnsi="Times New Roman" w:cs="Times New Roman"/>
          <w:sz w:val="24"/>
          <w:szCs w:val="24"/>
        </w:rPr>
        <w:t>high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81BB8">
        <w:rPr>
          <w:rFonts w:ascii="Times New Roman" w:hAnsi="Times New Roman" w:cs="Times New Roman"/>
          <w:sz w:val="24"/>
          <w:szCs w:val="24"/>
        </w:rPr>
        <w:t>confidence in the prediction and allows to determine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81BB8">
        <w:rPr>
          <w:rFonts w:ascii="Times New Roman" w:hAnsi="Times New Roman" w:cs="Times New Roman"/>
          <w:sz w:val="24"/>
          <w:szCs w:val="24"/>
        </w:rPr>
        <w:t xml:space="preserve">direction of </w:t>
      </w:r>
      <w:ins w:id="14" w:author="Weizhi SONG" w:date="2021-07-09T07:45:00Z">
        <w:r w:rsidR="00B1259A">
          <w:rPr>
            <w:rFonts w:ascii="Times New Roman" w:hAnsi="Times New Roman" w:cs="Times New Roman"/>
            <w:sz w:val="24"/>
            <w:szCs w:val="24"/>
          </w:rPr>
          <w:t xml:space="preserve">gene </w:t>
        </w:r>
      </w:ins>
      <w:r w:rsidRPr="00F81BB8">
        <w:rPr>
          <w:rFonts w:ascii="Times New Roman" w:hAnsi="Times New Roman" w:cs="Times New Roman"/>
          <w:sz w:val="24"/>
          <w:szCs w:val="24"/>
        </w:rPr>
        <w:t>transfer. HGTs detected at all taxonomic levels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81BB8">
        <w:rPr>
          <w:rFonts w:ascii="Times New Roman" w:hAnsi="Times New Roman" w:cs="Times New Roman"/>
          <w:sz w:val="24"/>
          <w:szCs w:val="24"/>
        </w:rPr>
        <w:t xml:space="preserve">were </w:t>
      </w:r>
      <w:ins w:id="15" w:author="Weizhi SONG" w:date="2021-07-09T07:41:00Z">
        <w:r w:rsidR="00FC2040" w:rsidRPr="00F81BB8">
          <w:rPr>
            <w:rFonts w:ascii="Times New Roman" w:hAnsi="Times New Roman" w:cs="Times New Roman"/>
            <w:sz w:val="24"/>
            <w:szCs w:val="24"/>
          </w:rPr>
          <w:t xml:space="preserve">then </w:t>
        </w:r>
      </w:ins>
      <w:r w:rsidRPr="00F81BB8">
        <w:rPr>
          <w:rFonts w:ascii="Times New Roman" w:hAnsi="Times New Roman" w:cs="Times New Roman"/>
          <w:sz w:val="24"/>
          <w:szCs w:val="24"/>
        </w:rPr>
        <w:t xml:space="preserve">combined and </w:t>
      </w:r>
      <w:del w:id="16" w:author="Weizhi SONG" w:date="2021-07-09T07:41:00Z">
        <w:r w:rsidRPr="00F81BB8" w:rsidDel="00FC2040">
          <w:rPr>
            <w:rFonts w:ascii="Times New Roman" w:hAnsi="Times New Roman" w:cs="Times New Roman"/>
            <w:sz w:val="24"/>
            <w:szCs w:val="24"/>
          </w:rPr>
          <w:delText xml:space="preserve">then </w:delText>
        </w:r>
      </w:del>
      <w:r w:rsidRPr="00F81BB8">
        <w:rPr>
          <w:rFonts w:ascii="Times New Roman" w:hAnsi="Times New Roman" w:cs="Times New Roman"/>
          <w:sz w:val="24"/>
          <w:szCs w:val="24"/>
        </w:rPr>
        <w:t>dereplicated. Horizontally transferred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commentRangeStart w:id="17"/>
      <w:r>
        <w:rPr>
          <w:rFonts w:ascii="Times New Roman" w:hAnsi="Times New Roman" w:cs="Times New Roman"/>
          <w:sz w:val="24"/>
          <w:szCs w:val="24"/>
        </w:rPr>
        <w:t xml:space="preserve">COG </w:t>
      </w:r>
      <w:r w:rsidRPr="00F81BB8">
        <w:rPr>
          <w:rFonts w:ascii="Times New Roman" w:hAnsi="Times New Roman" w:cs="Times New Roman"/>
          <w:sz w:val="24"/>
          <w:szCs w:val="24"/>
        </w:rPr>
        <w:t xml:space="preserve">functions </w:t>
      </w:r>
      <w:commentRangeEnd w:id="17"/>
      <w:r w:rsidR="006B543D">
        <w:rPr>
          <w:rStyle w:val="CommentReference"/>
        </w:rPr>
        <w:commentReference w:id="17"/>
      </w:r>
      <w:proofErr w:type="gramStart"/>
      <w:r w:rsidRPr="00F81BB8">
        <w:rPr>
          <w:rFonts w:ascii="Times New Roman" w:hAnsi="Times New Roman" w:cs="Times New Roman"/>
          <w:sz w:val="24"/>
          <w:szCs w:val="24"/>
        </w:rPr>
        <w:t>were considered to be</w:t>
      </w:r>
      <w:proofErr w:type="gramEnd"/>
      <w:r w:rsidRPr="00F81BB8">
        <w:rPr>
          <w:rFonts w:ascii="Times New Roman" w:hAnsi="Times New Roman" w:cs="Times New Roman"/>
          <w:sz w:val="24"/>
          <w:szCs w:val="24"/>
        </w:rPr>
        <w:t xml:space="preserve"> enriched if their relative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81BB8">
        <w:rPr>
          <w:rFonts w:ascii="Times New Roman" w:hAnsi="Times New Roman" w:cs="Times New Roman"/>
          <w:sz w:val="24"/>
          <w:szCs w:val="24"/>
        </w:rPr>
        <w:t>proportions in the HGT dataset were above the 75%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81BB8">
        <w:rPr>
          <w:rFonts w:ascii="Times New Roman" w:hAnsi="Times New Roman" w:cs="Times New Roman"/>
          <w:sz w:val="24"/>
          <w:szCs w:val="24"/>
        </w:rPr>
        <w:t>percentile of the</w:t>
      </w:r>
      <w:ins w:id="18" w:author="Weizhi SONG" w:date="2021-07-09T07:47:00Z">
        <w:r w:rsidR="003164F5">
          <w:rPr>
            <w:rFonts w:ascii="Times New Roman" w:hAnsi="Times New Roman" w:cs="Times New Roman"/>
            <w:sz w:val="24"/>
            <w:szCs w:val="24"/>
          </w:rPr>
          <w:t>ir</w:t>
        </w:r>
      </w:ins>
      <w:r w:rsidRPr="00F81BB8">
        <w:rPr>
          <w:rFonts w:ascii="Times New Roman" w:hAnsi="Times New Roman" w:cs="Times New Roman"/>
          <w:sz w:val="24"/>
          <w:szCs w:val="24"/>
        </w:rPr>
        <w:t xml:space="preserve"> relative abundance across the </w:t>
      </w:r>
      <w:del w:id="19" w:author="Weizhi SONG" w:date="2021-07-09T07:47:00Z">
        <w:r w:rsidRPr="00F81BB8" w:rsidDel="005D1F10">
          <w:rPr>
            <w:rFonts w:ascii="Times New Roman" w:hAnsi="Times New Roman" w:cs="Times New Roman"/>
            <w:sz w:val="24"/>
            <w:szCs w:val="24"/>
          </w:rPr>
          <w:delText xml:space="preserve">entire </w:delText>
        </w:r>
        <w:r w:rsidRPr="00F81BB8" w:rsidDel="003164F5">
          <w:rPr>
            <w:rFonts w:ascii="Times New Roman" w:hAnsi="Times New Roman" w:cs="Times New Roman"/>
            <w:sz w:val="24"/>
            <w:szCs w:val="24"/>
          </w:rPr>
          <w:delText>dataset</w:delText>
        </w:r>
      </w:del>
      <w:ins w:id="20" w:author="Weizhi SONG" w:date="2021-07-09T07:47:00Z">
        <w:r w:rsidR="003164F5">
          <w:rPr>
            <w:rFonts w:ascii="Times New Roman" w:hAnsi="Times New Roman" w:cs="Times New Roman"/>
            <w:sz w:val="24"/>
            <w:szCs w:val="24"/>
          </w:rPr>
          <w:t>MAGs</w:t>
        </w:r>
      </w:ins>
      <w:r w:rsidRPr="00F81BB8">
        <w:rPr>
          <w:rFonts w:ascii="Times New Roman" w:hAnsi="Times New Roman" w:cs="Times New Roman"/>
          <w:sz w:val="24"/>
          <w:szCs w:val="24"/>
        </w:rPr>
        <w:t>.</w:t>
      </w:r>
      <w:commentRangeEnd w:id="0"/>
      <w:r w:rsidR="00056B75">
        <w:rPr>
          <w:rStyle w:val="CommentReference"/>
        </w:rPr>
        <w:commentReference w:id="0"/>
      </w:r>
    </w:p>
    <w:p w14:paraId="57D43F81" w14:textId="40A4B50E" w:rsidR="00056B75" w:rsidRDefault="0026048A" w:rsidP="00F81BB8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1C3A7671" w14:textId="63EBF4B1" w:rsidR="00C77685" w:rsidRPr="00C77685" w:rsidRDefault="00C77685" w:rsidP="007635E7">
      <w:pPr>
        <w:pStyle w:val="NoSpacing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77685">
        <w:rPr>
          <w:rFonts w:ascii="Times New Roman" w:hAnsi="Times New Roman" w:cs="Times New Roman"/>
          <w:b/>
          <w:bCs/>
          <w:sz w:val="24"/>
          <w:szCs w:val="24"/>
        </w:rPr>
        <w:t>Results</w:t>
      </w:r>
    </w:p>
    <w:p w14:paraId="7C572D4E" w14:textId="50D69F3F" w:rsidR="00CF7944" w:rsidRPr="007635E7" w:rsidDel="005D1F10" w:rsidRDefault="00CF7944" w:rsidP="005D1F10">
      <w:pPr>
        <w:pStyle w:val="NoSpacing"/>
        <w:spacing w:line="360" w:lineRule="auto"/>
        <w:jc w:val="both"/>
        <w:rPr>
          <w:del w:id="21" w:author="Weizhi SONG" w:date="2021-07-09T07:48:00Z"/>
          <w:rFonts w:ascii="Times New Roman" w:hAnsi="Times New Roman" w:cs="Times New Roman"/>
          <w:color w:val="131413"/>
          <w:sz w:val="24"/>
          <w:szCs w:val="24"/>
          <w:lang w:bidi="bn-BD"/>
        </w:rPr>
        <w:pPrChange w:id="22" w:author="Weizhi SONG" w:date="2021-07-09T07:48:00Z">
          <w:pPr>
            <w:pStyle w:val="NoSpacing"/>
            <w:spacing w:line="360" w:lineRule="auto"/>
            <w:jc w:val="both"/>
          </w:pPr>
        </w:pPrChange>
      </w:pPr>
      <w:proofErr w:type="spellStart"/>
      <w:r w:rsidRPr="007635E7">
        <w:rPr>
          <w:rFonts w:ascii="Times New Roman" w:hAnsi="Times New Roman" w:cs="Times New Roman"/>
          <w:sz w:val="24"/>
          <w:szCs w:val="24"/>
        </w:rPr>
        <w:t>MetaCHIP</w:t>
      </w:r>
      <w:proofErr w:type="spellEnd"/>
      <w:r w:rsidRPr="007635E7">
        <w:rPr>
          <w:rFonts w:ascii="Times New Roman" w:hAnsi="Times New Roman" w:cs="Times New Roman"/>
          <w:sz w:val="24"/>
          <w:szCs w:val="24"/>
        </w:rPr>
        <w:t xml:space="preserve"> identified </w:t>
      </w:r>
      <w:commentRangeStart w:id="23"/>
      <w:del w:id="24" w:author="Weizhi SONG" w:date="2021-07-09T07:49:00Z">
        <w:r w:rsidR="00C259F7" w:rsidDel="005D1F10">
          <w:rPr>
            <w:rFonts w:ascii="Times New Roman" w:hAnsi="Times New Roman" w:cs="Times New Roman"/>
            <w:sz w:val="24"/>
            <w:szCs w:val="24"/>
          </w:rPr>
          <w:delText>2323</w:delText>
        </w:r>
        <w:commentRangeEnd w:id="23"/>
        <w:r w:rsidR="00C77685" w:rsidDel="005D1F10">
          <w:rPr>
            <w:rStyle w:val="CommentReference"/>
          </w:rPr>
          <w:commentReference w:id="23"/>
        </w:r>
        <w:r w:rsidRPr="007635E7" w:rsidDel="005D1F10">
          <w:rPr>
            <w:rFonts w:ascii="Times New Roman" w:hAnsi="Times New Roman" w:cs="Times New Roman"/>
            <w:sz w:val="24"/>
            <w:szCs w:val="24"/>
          </w:rPr>
          <w:delText xml:space="preserve"> </w:delText>
        </w:r>
      </w:del>
      <w:ins w:id="25" w:author="Weizhi SONG" w:date="2021-07-09T07:49:00Z">
        <w:r w:rsidR="005D1F10">
          <w:rPr>
            <w:rFonts w:ascii="Times New Roman" w:hAnsi="Times New Roman" w:cs="Times New Roman"/>
            <w:sz w:val="24"/>
            <w:szCs w:val="24"/>
          </w:rPr>
          <w:t>2402</w:t>
        </w:r>
        <w:r w:rsidR="005D1F10" w:rsidRPr="007635E7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r w:rsidRPr="007635E7">
        <w:rPr>
          <w:rFonts w:ascii="Times New Roman" w:hAnsi="Times New Roman" w:cs="Times New Roman"/>
          <w:sz w:val="24"/>
          <w:szCs w:val="24"/>
        </w:rPr>
        <w:t>HGTs</w:t>
      </w:r>
      <w:ins w:id="26" w:author="Weizhi SONG" w:date="2021-07-09T07:49:00Z">
        <w:r w:rsidR="005D1F10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del w:id="27" w:author="Weizhi SONG" w:date="2021-07-09T07:49:00Z">
        <w:r w:rsidRPr="007635E7" w:rsidDel="005D1F10">
          <w:rPr>
            <w:rFonts w:ascii="Times New Roman" w:hAnsi="Times New Roman" w:cs="Times New Roman"/>
            <w:sz w:val="24"/>
            <w:szCs w:val="24"/>
          </w:rPr>
          <w:delText>, in</w:delText>
        </w:r>
      </w:del>
      <w:ins w:id="28" w:author="Weizhi SONG" w:date="2021-07-09T07:51:00Z">
        <w:r w:rsidR="00523692">
          <w:rPr>
            <w:rFonts w:ascii="Times New Roman" w:hAnsi="Times New Roman" w:cs="Times New Roman"/>
            <w:sz w:val="24"/>
            <w:szCs w:val="24"/>
          </w:rPr>
          <w:t>and</w:t>
        </w:r>
      </w:ins>
      <w:del w:id="29" w:author="Weizhi SONG" w:date="2021-07-09T07:51:00Z">
        <w:r w:rsidRPr="007635E7" w:rsidDel="00523692">
          <w:rPr>
            <w:rFonts w:ascii="Times New Roman" w:hAnsi="Times New Roman" w:cs="Times New Roman"/>
            <w:sz w:val="24"/>
            <w:szCs w:val="24"/>
          </w:rPr>
          <w:delText xml:space="preserve"> the 1312 MAGs</w:delText>
        </w:r>
        <w:r w:rsidR="00C77685" w:rsidDel="00523692">
          <w:rPr>
            <w:rFonts w:ascii="Times New Roman" w:hAnsi="Times New Roman" w:cs="Times New Roman"/>
            <w:sz w:val="24"/>
            <w:szCs w:val="24"/>
          </w:rPr>
          <w:delText>.</w:delText>
        </w:r>
      </w:del>
      <w:r w:rsidR="00C77685">
        <w:rPr>
          <w:rFonts w:ascii="Times New Roman" w:hAnsi="Times New Roman" w:cs="Times New Roman"/>
          <w:sz w:val="24"/>
          <w:szCs w:val="24"/>
        </w:rPr>
        <w:t xml:space="preserve"> </w:t>
      </w:r>
      <w:del w:id="30" w:author="Weizhi SONG" w:date="2021-07-09T07:51:00Z">
        <w:r w:rsidRPr="007635E7" w:rsidDel="00523692">
          <w:rPr>
            <w:rFonts w:ascii="Times New Roman" w:hAnsi="Times New Roman" w:cs="Times New Roman"/>
            <w:sz w:val="24"/>
            <w:szCs w:val="24"/>
          </w:rPr>
          <w:delText xml:space="preserve"> </w:delText>
        </w:r>
      </w:del>
      <w:commentRangeStart w:id="31"/>
      <w:del w:id="32" w:author="Weizhi SONG" w:date="2021-07-09T07:48:00Z">
        <w:r w:rsidRPr="007635E7" w:rsidDel="005D1F10">
          <w:rPr>
            <w:rFonts w:ascii="Times New Roman" w:hAnsi="Times New Roman" w:cs="Times New Roman"/>
            <w:sz w:val="24"/>
            <w:szCs w:val="24"/>
          </w:rPr>
          <w:delText xml:space="preserve">of which (HOW MANY?) showed a genetic divergence less than 1%, i.e. representing recent transfers and </w:delText>
        </w:r>
        <w:r w:rsidRPr="007635E7" w:rsidDel="005D1F10">
          <w:rPr>
            <w:rFonts w:ascii="Times New Roman" w:hAnsi="Times New Roman" w:cs="Times New Roman"/>
            <w:color w:val="131413"/>
            <w:sz w:val="24"/>
            <w:szCs w:val="24"/>
            <w:lang w:bidi="bn-BD"/>
          </w:rPr>
          <w:delText>non-recent transfers (i.e.</w:delText>
        </w:r>
      </w:del>
    </w:p>
    <w:p w14:paraId="3CC7CB9A" w14:textId="0CD1A655" w:rsidR="00CF7944" w:rsidRPr="007635E7" w:rsidRDefault="00CF7944" w:rsidP="005D1F10">
      <w:pPr>
        <w:pStyle w:val="NoSpacing"/>
        <w:spacing w:line="360" w:lineRule="auto"/>
        <w:jc w:val="both"/>
        <w:rPr>
          <w:rFonts w:ascii="Times New Roman" w:hAnsi="Times New Roman" w:cs="Times New Roman"/>
          <w:color w:val="131413"/>
          <w:sz w:val="24"/>
          <w:szCs w:val="24"/>
          <w:lang w:bidi="bn-BD"/>
        </w:rPr>
      </w:pPr>
      <w:del w:id="33" w:author="Weizhi SONG" w:date="2021-07-09T07:48:00Z">
        <w:r w:rsidRPr="007635E7" w:rsidDel="005D1F10">
          <w:rPr>
            <w:rFonts w:ascii="Times New Roman" w:hAnsi="Times New Roman" w:cs="Times New Roman"/>
            <w:color w:val="131413"/>
            <w:sz w:val="24"/>
            <w:szCs w:val="24"/>
            <w:lang w:bidi="bn-BD"/>
          </w:rPr>
          <w:delText>genetic divergence &gt; 1%)</w:delText>
        </w:r>
        <w:commentRangeEnd w:id="31"/>
        <w:r w:rsidR="00056B75" w:rsidDel="005D1F10">
          <w:rPr>
            <w:rFonts w:ascii="Times New Roman" w:hAnsi="Times New Roman" w:cs="Times New Roman"/>
            <w:color w:val="131413"/>
            <w:sz w:val="24"/>
            <w:szCs w:val="24"/>
            <w:lang w:bidi="bn-BD"/>
          </w:rPr>
          <w:delText xml:space="preserve">. </w:delText>
        </w:r>
      </w:del>
      <w:r w:rsidR="00056B75">
        <w:rPr>
          <w:rFonts w:ascii="Times New Roman" w:hAnsi="Times New Roman" w:cs="Times New Roman"/>
          <w:color w:val="131413"/>
          <w:sz w:val="24"/>
          <w:szCs w:val="24"/>
          <w:lang w:bidi="bn-BD"/>
        </w:rPr>
        <w:t>2183 of the</w:t>
      </w:r>
      <w:ins w:id="34" w:author="Weizhi SONG" w:date="2021-07-09T07:51:00Z">
        <w:r w:rsidR="00523692">
          <w:rPr>
            <w:rFonts w:ascii="Times New Roman" w:hAnsi="Times New Roman" w:cs="Times New Roman"/>
            <w:color w:val="131413"/>
            <w:sz w:val="24"/>
            <w:szCs w:val="24"/>
            <w:lang w:bidi="bn-BD"/>
          </w:rPr>
          <w:t>m</w:t>
        </w:r>
      </w:ins>
      <w:r w:rsidR="00056B75">
        <w:rPr>
          <w:rFonts w:ascii="Times New Roman" w:hAnsi="Times New Roman" w:cs="Times New Roman"/>
          <w:color w:val="131413"/>
          <w:sz w:val="24"/>
          <w:szCs w:val="24"/>
          <w:lang w:bidi="bn-BD"/>
        </w:rPr>
        <w:t xml:space="preserve"> </w:t>
      </w:r>
      <w:del w:id="35" w:author="Weizhi SONG" w:date="2021-07-09T07:51:00Z">
        <w:r w:rsidR="00F55ACE" w:rsidDel="00523692">
          <w:rPr>
            <w:rFonts w:ascii="Times New Roman" w:hAnsi="Times New Roman" w:cs="Times New Roman"/>
            <w:color w:val="131413"/>
            <w:sz w:val="24"/>
            <w:szCs w:val="24"/>
            <w:lang w:bidi="bn-BD"/>
          </w:rPr>
          <w:delText xml:space="preserve">horizontally </w:delText>
        </w:r>
        <w:r w:rsidR="00056B75" w:rsidDel="00523692">
          <w:rPr>
            <w:rFonts w:ascii="Times New Roman" w:hAnsi="Times New Roman" w:cs="Times New Roman"/>
            <w:color w:val="131413"/>
            <w:sz w:val="24"/>
            <w:szCs w:val="24"/>
            <w:lang w:bidi="bn-BD"/>
          </w:rPr>
          <w:delText xml:space="preserve">transferred </w:delText>
        </w:r>
        <w:r w:rsidR="00F55ACE" w:rsidDel="00523692">
          <w:rPr>
            <w:rFonts w:ascii="Times New Roman" w:hAnsi="Times New Roman" w:cs="Times New Roman"/>
            <w:color w:val="131413"/>
            <w:sz w:val="24"/>
            <w:szCs w:val="24"/>
            <w:lang w:bidi="bn-BD"/>
          </w:rPr>
          <w:delText xml:space="preserve">genes </w:delText>
        </w:r>
        <w:r w:rsidR="00056B75" w:rsidDel="00523692">
          <w:rPr>
            <w:rFonts w:ascii="Times New Roman" w:hAnsi="Times New Roman" w:cs="Times New Roman"/>
            <w:color w:val="131413"/>
            <w:sz w:val="24"/>
            <w:szCs w:val="24"/>
            <w:lang w:bidi="bn-BD"/>
          </w:rPr>
          <w:delText xml:space="preserve">between seaweed-associated MAGs </w:delText>
        </w:r>
      </w:del>
      <w:r w:rsidR="00056B75">
        <w:rPr>
          <w:rFonts w:ascii="Times New Roman" w:hAnsi="Times New Roman" w:cs="Times New Roman"/>
          <w:color w:val="131413"/>
          <w:sz w:val="24"/>
          <w:szCs w:val="24"/>
          <w:lang w:bidi="bn-BD"/>
        </w:rPr>
        <w:t xml:space="preserve">were annotated to 809 </w:t>
      </w:r>
      <w:r w:rsidR="00F55ACE">
        <w:rPr>
          <w:rFonts w:ascii="Times New Roman" w:hAnsi="Times New Roman" w:cs="Times New Roman"/>
          <w:color w:val="131413"/>
          <w:sz w:val="24"/>
          <w:szCs w:val="24"/>
          <w:lang w:bidi="bn-BD"/>
        </w:rPr>
        <w:t>unique COG functions.</w:t>
      </w:r>
      <w:r w:rsidR="00C77685">
        <w:rPr>
          <w:rStyle w:val="CommentReference"/>
        </w:rPr>
        <w:commentReference w:id="31"/>
      </w:r>
      <w:r w:rsidRPr="007635E7">
        <w:rPr>
          <w:rFonts w:ascii="Times New Roman" w:hAnsi="Times New Roman" w:cs="Times New Roman"/>
          <w:color w:val="131413"/>
          <w:sz w:val="24"/>
          <w:szCs w:val="24"/>
          <w:lang w:bidi="bn-BD"/>
        </w:rPr>
        <w:t xml:space="preserve"> </w:t>
      </w:r>
      <w:commentRangeStart w:id="36"/>
      <w:commentRangeStart w:id="37"/>
      <w:r w:rsidR="000729CA">
        <w:rPr>
          <w:rFonts w:ascii="Times New Roman" w:hAnsi="Times New Roman" w:cs="Times New Roman"/>
          <w:color w:val="131413"/>
          <w:sz w:val="24"/>
          <w:szCs w:val="24"/>
          <w:lang w:bidi="bn-BD"/>
        </w:rPr>
        <w:t>The relative proportion of COG functional categories (COG-FC) of these genes were analysed</w:t>
      </w:r>
      <w:commentRangeEnd w:id="36"/>
      <w:r w:rsidR="000729CA">
        <w:rPr>
          <w:rStyle w:val="CommentReference"/>
        </w:rPr>
        <w:commentReference w:id="36"/>
      </w:r>
      <w:r w:rsidR="000729CA">
        <w:rPr>
          <w:rFonts w:ascii="Times New Roman" w:hAnsi="Times New Roman" w:cs="Times New Roman"/>
          <w:color w:val="131413"/>
          <w:sz w:val="24"/>
          <w:szCs w:val="24"/>
          <w:lang w:bidi="bn-BD"/>
        </w:rPr>
        <w:t xml:space="preserve">, and </w:t>
      </w:r>
      <w:r w:rsidRPr="007635E7">
        <w:rPr>
          <w:rFonts w:ascii="Times New Roman" w:hAnsi="Times New Roman" w:cs="Times New Roman"/>
          <w:color w:val="131413"/>
          <w:sz w:val="24"/>
          <w:szCs w:val="24"/>
          <w:lang w:bidi="bn-BD"/>
        </w:rPr>
        <w:t>COG</w:t>
      </w:r>
      <w:r w:rsidR="000729CA">
        <w:rPr>
          <w:rFonts w:ascii="Times New Roman" w:hAnsi="Times New Roman" w:cs="Times New Roman"/>
          <w:color w:val="131413"/>
          <w:sz w:val="24"/>
          <w:szCs w:val="24"/>
          <w:lang w:bidi="bn-BD"/>
        </w:rPr>
        <w:t>-FCs</w:t>
      </w:r>
      <w:r w:rsidRPr="007635E7">
        <w:rPr>
          <w:rFonts w:ascii="Times New Roman" w:hAnsi="Times New Roman" w:cs="Times New Roman"/>
          <w:color w:val="131413"/>
          <w:sz w:val="24"/>
          <w:szCs w:val="24"/>
          <w:lang w:bidi="bn-BD"/>
        </w:rPr>
        <w:t xml:space="preserve"> were considered to be enriched in the HGT if their proportion was above the 75% percentile of the relative abundance across all input </w:t>
      </w:r>
      <w:r w:rsidR="00C77685">
        <w:rPr>
          <w:rFonts w:ascii="Times New Roman" w:hAnsi="Times New Roman" w:cs="Times New Roman"/>
          <w:color w:val="131413"/>
          <w:sz w:val="24"/>
          <w:szCs w:val="24"/>
          <w:lang w:bidi="bn-BD"/>
        </w:rPr>
        <w:t>MAGs</w:t>
      </w:r>
      <w:r w:rsidRPr="007635E7">
        <w:rPr>
          <w:rFonts w:ascii="Times New Roman" w:hAnsi="Times New Roman" w:cs="Times New Roman"/>
          <w:color w:val="131413"/>
          <w:sz w:val="24"/>
          <w:szCs w:val="24"/>
          <w:lang w:bidi="bn-BD"/>
        </w:rPr>
        <w:t xml:space="preserve">. </w:t>
      </w:r>
      <w:commentRangeEnd w:id="37"/>
      <w:r w:rsidR="00122920">
        <w:rPr>
          <w:rStyle w:val="CommentReference"/>
        </w:rPr>
        <w:commentReference w:id="37"/>
      </w:r>
    </w:p>
    <w:p w14:paraId="65B8AC3F" w14:textId="78B4E96B" w:rsidR="00CF7944" w:rsidRPr="007635E7" w:rsidRDefault="00CF7944" w:rsidP="007635E7">
      <w:pPr>
        <w:pStyle w:val="NoSpacing"/>
        <w:spacing w:line="360" w:lineRule="auto"/>
        <w:jc w:val="both"/>
        <w:rPr>
          <w:rFonts w:ascii="Times New Roman" w:hAnsi="Times New Roman" w:cs="Times New Roman"/>
          <w:color w:val="131413"/>
          <w:sz w:val="24"/>
          <w:szCs w:val="24"/>
          <w:lang w:bidi="bn-BD"/>
        </w:rPr>
      </w:pPr>
    </w:p>
    <w:p w14:paraId="6C8F07D2" w14:textId="77777777" w:rsidR="00521652" w:rsidRDefault="00521652" w:rsidP="00521652">
      <w:pPr>
        <w:pStyle w:val="NoSpacing"/>
        <w:spacing w:line="360" w:lineRule="auto"/>
        <w:jc w:val="both"/>
        <w:rPr>
          <w:ins w:id="38" w:author="Weizhi SONG" w:date="2021-07-09T08:13:00Z"/>
          <w:rFonts w:ascii="Times New Roman" w:eastAsia="Times New Roman" w:hAnsi="Times New Roman" w:cs="Times New Roman"/>
          <w:sz w:val="24"/>
          <w:szCs w:val="24"/>
          <w:lang w:eastAsia="en-AU" w:bidi="bn-BD"/>
        </w:rPr>
      </w:pPr>
      <w:ins w:id="39" w:author="Weizhi SONG" w:date="2021-07-09T08:13:00Z">
        <w:r w:rsidRPr="007635E7">
          <w:rPr>
            <w:rFonts w:ascii="Times New Roman" w:hAnsi="Times New Roman" w:cs="Times New Roman"/>
            <w:color w:val="131413"/>
            <w:sz w:val="24"/>
            <w:szCs w:val="24"/>
            <w:lang w:bidi="bn-BD"/>
          </w:rPr>
          <w:t xml:space="preserve">The results revealed that </w:t>
        </w:r>
        <w:r>
          <w:rPr>
            <w:rFonts w:ascii="Times New Roman" w:hAnsi="Times New Roman" w:cs="Times New Roman"/>
            <w:color w:val="131413"/>
            <w:sz w:val="24"/>
            <w:szCs w:val="24"/>
            <w:lang w:bidi="bn-BD"/>
          </w:rPr>
          <w:t xml:space="preserve">genes with functions involved in </w:t>
        </w:r>
        <w:r w:rsidRPr="007635E7">
          <w:rPr>
            <w:rFonts w:ascii="Times New Roman" w:hAnsi="Times New Roman" w:cs="Times New Roman"/>
            <w:color w:val="131413"/>
            <w:sz w:val="24"/>
            <w:szCs w:val="24"/>
            <w:lang w:bidi="bn-BD"/>
          </w:rPr>
          <w:t>energy production and conversion</w:t>
        </w:r>
        <w:r>
          <w:rPr>
            <w:rFonts w:ascii="Times New Roman" w:hAnsi="Times New Roman" w:cs="Times New Roman"/>
            <w:color w:val="131413"/>
            <w:sz w:val="24"/>
            <w:szCs w:val="24"/>
            <w:lang w:bidi="bn-BD"/>
          </w:rPr>
          <w:t xml:space="preserve"> (C), as well as the </w:t>
        </w:r>
        <w:r w:rsidRPr="007635E7">
          <w:rPr>
            <w:rFonts w:ascii="Times New Roman" w:eastAsia="Times New Roman" w:hAnsi="Times New Roman" w:cs="Times New Roman"/>
            <w:sz w:val="24"/>
            <w:szCs w:val="24"/>
            <w:lang w:eastAsia="en-AU" w:bidi="bn-BD"/>
          </w:rPr>
          <w:t>transport</w:t>
        </w:r>
        <w:r>
          <w:rPr>
            <w:rFonts w:ascii="Times New Roman" w:eastAsia="Times New Roman" w:hAnsi="Times New Roman" w:cs="Times New Roman"/>
            <w:sz w:val="24"/>
            <w:szCs w:val="24"/>
            <w:lang w:eastAsia="en-AU" w:bidi="bn-BD"/>
          </w:rPr>
          <w:t>ation</w:t>
        </w:r>
        <w:r w:rsidRPr="007635E7">
          <w:rPr>
            <w:rFonts w:ascii="Times New Roman" w:eastAsia="Times New Roman" w:hAnsi="Times New Roman" w:cs="Times New Roman"/>
            <w:sz w:val="24"/>
            <w:szCs w:val="24"/>
            <w:lang w:eastAsia="en-AU" w:bidi="bn-BD"/>
          </w:rPr>
          <w:t xml:space="preserve"> and metabolism</w:t>
        </w:r>
        <w:r>
          <w:rPr>
            <w:rFonts w:ascii="Times New Roman" w:eastAsia="Times New Roman" w:hAnsi="Times New Roman" w:cs="Times New Roman"/>
            <w:sz w:val="24"/>
            <w:szCs w:val="24"/>
            <w:lang w:eastAsia="en-AU" w:bidi="bn-BD"/>
          </w:rPr>
          <w:t xml:space="preserve"> of </w:t>
        </w:r>
        <w:r w:rsidRPr="007635E7">
          <w:rPr>
            <w:rFonts w:ascii="Times New Roman" w:hAnsi="Times New Roman" w:cs="Times New Roman"/>
            <w:color w:val="131413"/>
            <w:sz w:val="24"/>
            <w:szCs w:val="24"/>
            <w:lang w:bidi="bn-BD"/>
          </w:rPr>
          <w:t>amino acid</w:t>
        </w:r>
        <w:r>
          <w:rPr>
            <w:rFonts w:ascii="Times New Roman" w:hAnsi="Times New Roman" w:cs="Times New Roman"/>
            <w:color w:val="131413"/>
            <w:sz w:val="24"/>
            <w:szCs w:val="24"/>
            <w:lang w:bidi="bn-BD"/>
          </w:rPr>
          <w:t xml:space="preserve"> (E), </w:t>
        </w:r>
        <w:r w:rsidRPr="007635E7">
          <w:rPr>
            <w:rFonts w:ascii="Times New Roman" w:eastAsia="Times New Roman" w:hAnsi="Times New Roman" w:cs="Times New Roman"/>
            <w:sz w:val="24"/>
            <w:szCs w:val="24"/>
            <w:lang w:eastAsia="en-AU" w:bidi="bn-BD"/>
          </w:rPr>
          <w:t>carbohydrate</w:t>
        </w:r>
        <w:r>
          <w:rPr>
            <w:rFonts w:ascii="Times New Roman" w:eastAsia="Times New Roman" w:hAnsi="Times New Roman" w:cs="Times New Roman"/>
            <w:sz w:val="24"/>
            <w:szCs w:val="24"/>
            <w:lang w:eastAsia="en-AU" w:bidi="bn-BD"/>
          </w:rPr>
          <w:t xml:space="preserve"> (G), </w:t>
        </w:r>
        <w:r w:rsidRPr="007635E7">
          <w:rPr>
            <w:rFonts w:ascii="Times New Roman" w:hAnsi="Times New Roman" w:cs="Times New Roman"/>
            <w:color w:val="131413"/>
            <w:sz w:val="24"/>
            <w:szCs w:val="24"/>
            <w:lang w:bidi="bn-BD"/>
          </w:rPr>
          <w:t>lipid</w:t>
        </w:r>
        <w:r>
          <w:rPr>
            <w:rFonts w:ascii="Times New Roman" w:hAnsi="Times New Roman" w:cs="Times New Roman"/>
            <w:color w:val="131413"/>
            <w:sz w:val="24"/>
            <w:szCs w:val="24"/>
            <w:lang w:bidi="bn-BD"/>
          </w:rPr>
          <w:t xml:space="preserve"> (I) and </w:t>
        </w:r>
        <w:r w:rsidRPr="007635E7">
          <w:rPr>
            <w:rFonts w:ascii="Times New Roman" w:eastAsia="Times New Roman" w:hAnsi="Times New Roman" w:cs="Times New Roman"/>
            <w:sz w:val="24"/>
            <w:szCs w:val="24"/>
            <w:lang w:eastAsia="en-AU" w:bidi="bn-BD"/>
          </w:rPr>
          <w:t>secondary metabolites</w:t>
        </w:r>
        <w:r>
          <w:rPr>
            <w:rFonts w:ascii="Times New Roman" w:eastAsia="Times New Roman" w:hAnsi="Times New Roman" w:cs="Times New Roman"/>
            <w:sz w:val="24"/>
            <w:szCs w:val="24"/>
            <w:lang w:eastAsia="en-AU" w:bidi="bn-BD"/>
          </w:rPr>
          <w:t xml:space="preserve"> (Q) are more likely to be subjected to HGT (Figure).</w:t>
        </w:r>
      </w:ins>
    </w:p>
    <w:p w14:paraId="4F6B9A5E" w14:textId="1FAC3857" w:rsidR="00CF7944" w:rsidRDefault="00CF7944" w:rsidP="00556FDC">
      <w:pPr>
        <w:pStyle w:val="NoSpacing"/>
        <w:spacing w:line="360" w:lineRule="auto"/>
        <w:jc w:val="both"/>
        <w:rPr>
          <w:ins w:id="40" w:author="Weizhi SONG" w:date="2021-07-09T07:59:00Z"/>
          <w:rFonts w:ascii="Times New Roman" w:eastAsia="Times New Roman" w:hAnsi="Times New Roman" w:cs="Times New Roman"/>
          <w:sz w:val="24"/>
          <w:szCs w:val="24"/>
          <w:lang w:eastAsia="en-AU" w:bidi="bn-BD"/>
        </w:rPr>
      </w:pPr>
      <w:r w:rsidRPr="007635E7">
        <w:rPr>
          <w:rFonts w:ascii="Times New Roman" w:hAnsi="Times New Roman" w:cs="Times New Roman"/>
          <w:color w:val="131413"/>
          <w:sz w:val="24"/>
          <w:szCs w:val="24"/>
          <w:lang w:bidi="bn-BD"/>
        </w:rPr>
        <w:t xml:space="preserve">The results revealed that </w:t>
      </w:r>
      <w:r w:rsidR="007635E7">
        <w:rPr>
          <w:rFonts w:ascii="Times New Roman" w:hAnsi="Times New Roman" w:cs="Times New Roman"/>
          <w:color w:val="131413"/>
          <w:sz w:val="24"/>
          <w:szCs w:val="24"/>
          <w:lang w:bidi="bn-BD"/>
        </w:rPr>
        <w:t xml:space="preserve">most </w:t>
      </w:r>
      <w:r w:rsidR="000729CA" w:rsidRPr="007635E7">
        <w:rPr>
          <w:rFonts w:ascii="Times New Roman" w:hAnsi="Times New Roman" w:cs="Times New Roman"/>
          <w:color w:val="131413"/>
          <w:sz w:val="24"/>
          <w:szCs w:val="24"/>
          <w:lang w:bidi="bn-BD"/>
        </w:rPr>
        <w:t>COG</w:t>
      </w:r>
      <w:r w:rsidR="000729CA">
        <w:rPr>
          <w:rFonts w:ascii="Times New Roman" w:hAnsi="Times New Roman" w:cs="Times New Roman"/>
          <w:color w:val="131413"/>
          <w:sz w:val="24"/>
          <w:szCs w:val="24"/>
          <w:lang w:bidi="bn-BD"/>
        </w:rPr>
        <w:t>-FCs</w:t>
      </w:r>
      <w:r w:rsidRPr="007635E7">
        <w:rPr>
          <w:rFonts w:ascii="Times New Roman" w:hAnsi="Times New Roman" w:cs="Times New Roman"/>
          <w:color w:val="131413"/>
          <w:sz w:val="24"/>
          <w:szCs w:val="24"/>
          <w:lang w:bidi="bn-BD"/>
        </w:rPr>
        <w:t xml:space="preserve"> </w:t>
      </w:r>
      <w:r w:rsidR="007635E7">
        <w:rPr>
          <w:rFonts w:ascii="Times New Roman" w:hAnsi="Times New Roman" w:cs="Times New Roman"/>
          <w:color w:val="131413"/>
          <w:sz w:val="24"/>
          <w:szCs w:val="24"/>
          <w:lang w:bidi="bn-BD"/>
        </w:rPr>
        <w:t xml:space="preserve">responsible for metabolism were enriched in </w:t>
      </w:r>
      <w:r w:rsidRPr="007635E7">
        <w:rPr>
          <w:rFonts w:ascii="Times New Roman" w:hAnsi="Times New Roman" w:cs="Times New Roman"/>
          <w:color w:val="131413"/>
          <w:sz w:val="24"/>
          <w:szCs w:val="24"/>
          <w:lang w:bidi="bn-BD"/>
        </w:rPr>
        <w:t>HGTs</w:t>
      </w:r>
      <w:r w:rsidR="00C259F7">
        <w:rPr>
          <w:rFonts w:ascii="Times New Roman" w:hAnsi="Times New Roman" w:cs="Times New Roman"/>
          <w:color w:val="131413"/>
          <w:sz w:val="24"/>
          <w:szCs w:val="24"/>
          <w:lang w:bidi="bn-BD"/>
        </w:rPr>
        <w:t xml:space="preserve"> </w:t>
      </w:r>
      <w:r w:rsidR="000729CA">
        <w:rPr>
          <w:rFonts w:ascii="Times New Roman" w:hAnsi="Times New Roman" w:cs="Times New Roman"/>
          <w:color w:val="131413"/>
          <w:sz w:val="24"/>
          <w:szCs w:val="24"/>
          <w:lang w:bidi="bn-BD"/>
        </w:rPr>
        <w:t xml:space="preserve">(Figure) </w:t>
      </w:r>
      <w:r w:rsidR="00C259F7">
        <w:rPr>
          <w:rFonts w:ascii="Times New Roman" w:hAnsi="Times New Roman" w:cs="Times New Roman"/>
          <w:color w:val="131413"/>
          <w:sz w:val="24"/>
          <w:szCs w:val="24"/>
          <w:lang w:bidi="bn-BD"/>
        </w:rPr>
        <w:t xml:space="preserve">such as, </w:t>
      </w:r>
      <w:r w:rsidRPr="007635E7">
        <w:rPr>
          <w:rFonts w:ascii="Times New Roman" w:hAnsi="Times New Roman" w:cs="Times New Roman"/>
          <w:color w:val="131413"/>
          <w:sz w:val="24"/>
          <w:szCs w:val="24"/>
          <w:lang w:bidi="bn-BD"/>
        </w:rPr>
        <w:t xml:space="preserve">C (energy production and conversion), </w:t>
      </w:r>
      <w:r w:rsidR="007635E7" w:rsidRPr="007635E7">
        <w:rPr>
          <w:rFonts w:ascii="Times New Roman" w:hAnsi="Times New Roman" w:cs="Times New Roman"/>
          <w:color w:val="131413"/>
          <w:sz w:val="24"/>
          <w:szCs w:val="24"/>
          <w:lang w:bidi="bn-BD"/>
        </w:rPr>
        <w:t>E (amino acid transport and metabolism)</w:t>
      </w:r>
      <w:r w:rsidR="007635E7">
        <w:rPr>
          <w:rFonts w:ascii="Times New Roman" w:hAnsi="Times New Roman" w:cs="Times New Roman"/>
          <w:color w:val="131413"/>
          <w:sz w:val="24"/>
          <w:szCs w:val="24"/>
          <w:lang w:bidi="bn-BD"/>
        </w:rPr>
        <w:t xml:space="preserve">, G </w:t>
      </w:r>
      <w:r w:rsidR="007635E7" w:rsidRPr="007635E7">
        <w:rPr>
          <w:rFonts w:ascii="Times New Roman" w:eastAsia="Times New Roman" w:hAnsi="Times New Roman" w:cs="Times New Roman"/>
          <w:sz w:val="24"/>
          <w:szCs w:val="24"/>
          <w:lang w:eastAsia="en-AU" w:bidi="bn-BD"/>
        </w:rPr>
        <w:t>(carbohydrate transport and metabolism)</w:t>
      </w:r>
      <w:r w:rsidR="007635E7">
        <w:rPr>
          <w:rFonts w:ascii="Times New Roman" w:eastAsia="Times New Roman" w:hAnsi="Times New Roman" w:cs="Times New Roman"/>
          <w:sz w:val="24"/>
          <w:szCs w:val="24"/>
          <w:lang w:eastAsia="en-AU" w:bidi="bn-BD"/>
        </w:rPr>
        <w:t>,</w:t>
      </w:r>
      <w:r w:rsidRPr="007635E7">
        <w:rPr>
          <w:rFonts w:ascii="Times New Roman" w:hAnsi="Times New Roman" w:cs="Times New Roman"/>
          <w:color w:val="131413"/>
          <w:sz w:val="24"/>
          <w:szCs w:val="24"/>
          <w:lang w:bidi="bn-BD"/>
        </w:rPr>
        <w:t xml:space="preserve"> I (lipid transport and metabolism) and </w:t>
      </w:r>
      <w:r w:rsidR="00C259F7">
        <w:rPr>
          <w:rFonts w:ascii="Times New Roman" w:hAnsi="Times New Roman" w:cs="Times New Roman"/>
          <w:color w:val="131413"/>
          <w:sz w:val="24"/>
          <w:szCs w:val="24"/>
          <w:lang w:bidi="bn-BD"/>
        </w:rPr>
        <w:t>Q (</w:t>
      </w:r>
      <w:r w:rsidR="00C259F7" w:rsidRPr="007635E7">
        <w:rPr>
          <w:rFonts w:ascii="Times New Roman" w:eastAsia="Times New Roman" w:hAnsi="Times New Roman" w:cs="Times New Roman"/>
          <w:sz w:val="24"/>
          <w:szCs w:val="24"/>
          <w:lang w:eastAsia="en-AU" w:bidi="bn-BD"/>
        </w:rPr>
        <w:t xml:space="preserve">secondary metabolites biosynthesis, </w:t>
      </w:r>
      <w:proofErr w:type="gramStart"/>
      <w:r w:rsidR="00C259F7" w:rsidRPr="007635E7">
        <w:rPr>
          <w:rFonts w:ascii="Times New Roman" w:eastAsia="Times New Roman" w:hAnsi="Times New Roman" w:cs="Times New Roman"/>
          <w:sz w:val="24"/>
          <w:szCs w:val="24"/>
          <w:lang w:eastAsia="en-AU" w:bidi="bn-BD"/>
        </w:rPr>
        <w:t>transport</w:t>
      </w:r>
      <w:proofErr w:type="gramEnd"/>
      <w:r w:rsidR="00C259F7" w:rsidRPr="007635E7">
        <w:rPr>
          <w:rFonts w:ascii="Times New Roman" w:eastAsia="Times New Roman" w:hAnsi="Times New Roman" w:cs="Times New Roman"/>
          <w:sz w:val="24"/>
          <w:szCs w:val="24"/>
          <w:lang w:eastAsia="en-AU" w:bidi="bn-BD"/>
        </w:rPr>
        <w:t xml:space="preserve"> and catabolism)</w:t>
      </w:r>
      <w:r w:rsidR="00C259F7">
        <w:rPr>
          <w:rFonts w:ascii="Times New Roman" w:eastAsia="Times New Roman" w:hAnsi="Times New Roman" w:cs="Times New Roman"/>
          <w:sz w:val="24"/>
          <w:szCs w:val="24"/>
          <w:lang w:eastAsia="en-AU" w:bidi="bn-BD"/>
        </w:rPr>
        <w:t xml:space="preserve">. </w:t>
      </w:r>
      <w:r w:rsidR="00556FDC" w:rsidRPr="00556FDC">
        <w:rPr>
          <w:rFonts w:ascii="Times New Roman" w:eastAsia="Times New Roman" w:hAnsi="Times New Roman" w:cs="Times New Roman"/>
          <w:sz w:val="24"/>
          <w:szCs w:val="24"/>
          <w:lang w:eastAsia="en-AU" w:bidi="bn-BD"/>
        </w:rPr>
        <w:t>The enrichment</w:t>
      </w:r>
      <w:r w:rsidR="00556FDC">
        <w:rPr>
          <w:rFonts w:ascii="Times New Roman" w:eastAsia="Times New Roman" w:hAnsi="Times New Roman" w:cs="Times New Roman"/>
          <w:sz w:val="24"/>
          <w:szCs w:val="24"/>
          <w:lang w:eastAsia="en-AU" w:bidi="bn-BD"/>
        </w:rPr>
        <w:t xml:space="preserve"> </w:t>
      </w:r>
      <w:r w:rsidR="00556FDC" w:rsidRPr="00556FDC">
        <w:rPr>
          <w:rFonts w:ascii="Times New Roman" w:eastAsia="Times New Roman" w:hAnsi="Times New Roman" w:cs="Times New Roman"/>
          <w:sz w:val="24"/>
          <w:szCs w:val="24"/>
          <w:lang w:eastAsia="en-AU" w:bidi="bn-BD"/>
        </w:rPr>
        <w:t xml:space="preserve">of </w:t>
      </w:r>
      <w:r w:rsidR="00556FDC" w:rsidRPr="007635E7">
        <w:rPr>
          <w:rFonts w:ascii="Times New Roman" w:eastAsia="Times New Roman" w:hAnsi="Times New Roman" w:cs="Times New Roman"/>
          <w:sz w:val="24"/>
          <w:szCs w:val="24"/>
          <w:lang w:eastAsia="en-AU" w:bidi="bn-BD"/>
        </w:rPr>
        <w:t>carbohydrate transport and metabolism</w:t>
      </w:r>
      <w:r w:rsidR="00556FDC" w:rsidRPr="00556FDC">
        <w:rPr>
          <w:rFonts w:ascii="Times New Roman" w:eastAsia="Times New Roman" w:hAnsi="Times New Roman" w:cs="Times New Roman"/>
          <w:sz w:val="24"/>
          <w:szCs w:val="24"/>
          <w:lang w:eastAsia="en-AU" w:bidi="bn-BD"/>
        </w:rPr>
        <w:t xml:space="preserve"> (</w:t>
      </w:r>
      <w:r w:rsidR="00556FDC">
        <w:rPr>
          <w:rFonts w:ascii="Times New Roman" w:eastAsia="Times New Roman" w:hAnsi="Times New Roman" w:cs="Times New Roman"/>
          <w:sz w:val="24"/>
          <w:szCs w:val="24"/>
          <w:lang w:eastAsia="en-AU" w:bidi="bn-BD"/>
        </w:rPr>
        <w:t>G</w:t>
      </w:r>
      <w:r w:rsidR="00556FDC" w:rsidRPr="00556FDC">
        <w:rPr>
          <w:rFonts w:ascii="Times New Roman" w:eastAsia="Times New Roman" w:hAnsi="Times New Roman" w:cs="Times New Roman"/>
          <w:sz w:val="24"/>
          <w:szCs w:val="24"/>
          <w:lang w:eastAsia="en-AU" w:bidi="bn-BD"/>
        </w:rPr>
        <w:t xml:space="preserve">) was mainly due to </w:t>
      </w:r>
      <w:r w:rsidR="00556FDC">
        <w:rPr>
          <w:rFonts w:ascii="Times New Roman" w:eastAsia="Times New Roman" w:hAnsi="Times New Roman" w:cs="Times New Roman"/>
          <w:sz w:val="24"/>
          <w:szCs w:val="24"/>
          <w:lang w:eastAsia="en-AU" w:bidi="bn-BD"/>
        </w:rPr>
        <w:t>271</w:t>
      </w:r>
      <w:r w:rsidR="00556FDC" w:rsidRPr="00556FDC">
        <w:rPr>
          <w:rFonts w:ascii="Times New Roman" w:eastAsia="Times New Roman" w:hAnsi="Times New Roman" w:cs="Times New Roman"/>
          <w:sz w:val="24"/>
          <w:szCs w:val="24"/>
          <w:lang w:eastAsia="en-AU" w:bidi="bn-BD"/>
        </w:rPr>
        <w:t xml:space="preserve"> HGT</w:t>
      </w:r>
      <w:r w:rsidR="00556FDC">
        <w:rPr>
          <w:rFonts w:ascii="Times New Roman" w:eastAsia="Times New Roman" w:hAnsi="Times New Roman" w:cs="Times New Roman"/>
          <w:sz w:val="24"/>
          <w:szCs w:val="24"/>
          <w:lang w:eastAsia="en-AU" w:bidi="bn-BD"/>
        </w:rPr>
        <w:t xml:space="preserve"> </w:t>
      </w:r>
      <w:r w:rsidR="00556FDC" w:rsidRPr="00556FDC">
        <w:rPr>
          <w:rFonts w:ascii="Times New Roman" w:eastAsia="Times New Roman" w:hAnsi="Times New Roman" w:cs="Times New Roman"/>
          <w:sz w:val="24"/>
          <w:szCs w:val="24"/>
          <w:lang w:eastAsia="en-AU" w:bidi="bn-BD"/>
        </w:rPr>
        <w:t xml:space="preserve">involving </w:t>
      </w:r>
      <w:commentRangeStart w:id="41"/>
      <w:commentRangeStart w:id="42"/>
      <w:r w:rsidR="00556FDC" w:rsidRPr="00556FDC">
        <w:rPr>
          <w:rFonts w:ascii="Times New Roman" w:eastAsia="Times New Roman" w:hAnsi="Times New Roman" w:cs="Times New Roman"/>
          <w:sz w:val="24"/>
          <w:szCs w:val="24"/>
          <w:lang w:eastAsia="en-AU" w:bidi="bn-BD"/>
        </w:rPr>
        <w:t>genes</w:t>
      </w:r>
      <w:r w:rsidR="00556FDC">
        <w:rPr>
          <w:rFonts w:ascii="Times New Roman" w:eastAsia="Times New Roman" w:hAnsi="Times New Roman" w:cs="Times New Roman"/>
          <w:sz w:val="24"/>
          <w:szCs w:val="24"/>
          <w:lang w:eastAsia="en-AU" w:bidi="bn-BD"/>
        </w:rPr>
        <w:t>.</w:t>
      </w:r>
      <w:commentRangeEnd w:id="41"/>
      <w:r w:rsidR="000729CA">
        <w:rPr>
          <w:rStyle w:val="CommentReference"/>
        </w:rPr>
        <w:commentReference w:id="41"/>
      </w:r>
      <w:commentRangeEnd w:id="42"/>
      <w:r w:rsidR="00746C5D">
        <w:rPr>
          <w:rStyle w:val="CommentReference"/>
        </w:rPr>
        <w:commentReference w:id="42"/>
      </w:r>
      <w:r w:rsidR="00556FDC">
        <w:rPr>
          <w:rFonts w:ascii="Times New Roman" w:eastAsia="Times New Roman" w:hAnsi="Times New Roman" w:cs="Times New Roman"/>
          <w:sz w:val="24"/>
          <w:szCs w:val="24"/>
          <w:lang w:eastAsia="en-AU" w:bidi="bn-BD"/>
        </w:rPr>
        <w:t xml:space="preserve"> </w:t>
      </w:r>
    </w:p>
    <w:p w14:paraId="50F8F4C0" w14:textId="77777777" w:rsidR="00AB16B6" w:rsidRDefault="00AB16B6" w:rsidP="00556FDC">
      <w:pPr>
        <w:pStyle w:val="NoSpacing"/>
        <w:spacing w:line="360" w:lineRule="auto"/>
        <w:jc w:val="both"/>
        <w:rPr>
          <w:ins w:id="43" w:author="Weizhi SONG" w:date="2021-07-09T08:04:00Z"/>
          <w:rFonts w:ascii="Times New Roman" w:eastAsia="Times New Roman" w:hAnsi="Times New Roman" w:cs="Times New Roman"/>
          <w:sz w:val="24"/>
          <w:szCs w:val="24"/>
          <w:lang w:eastAsia="en-AU" w:bidi="bn-BD"/>
        </w:rPr>
      </w:pPr>
    </w:p>
    <w:p w14:paraId="05441F64" w14:textId="79D24576" w:rsidR="00BD4A8C" w:rsidRDefault="00BD4A8C" w:rsidP="00556FDC">
      <w:pPr>
        <w:pStyle w:val="NoSpacing"/>
        <w:spacing w:line="360" w:lineRule="auto"/>
        <w:jc w:val="both"/>
        <w:rPr>
          <w:ins w:id="44" w:author="Weizhi SONG" w:date="2021-07-09T08:05:00Z"/>
          <w:rFonts w:ascii="Times New Roman" w:hAnsi="Times New Roman" w:cs="Times New Roman"/>
          <w:color w:val="131413"/>
          <w:sz w:val="24"/>
          <w:szCs w:val="24"/>
          <w:lang w:bidi="bn-BD"/>
        </w:rPr>
      </w:pPr>
    </w:p>
    <w:p w14:paraId="12BFA64C" w14:textId="6B9244A9" w:rsidR="00AB16B6" w:rsidRDefault="00AB16B6" w:rsidP="00556FDC">
      <w:pPr>
        <w:pStyle w:val="NoSpacing"/>
        <w:spacing w:line="360" w:lineRule="auto"/>
        <w:jc w:val="both"/>
        <w:rPr>
          <w:ins w:id="45" w:author="Weizhi SONG" w:date="2021-07-09T07:59:00Z"/>
          <w:rFonts w:ascii="Times New Roman" w:hAnsi="Times New Roman" w:cs="Times New Roman"/>
          <w:color w:val="131413"/>
          <w:sz w:val="24"/>
          <w:szCs w:val="24"/>
          <w:lang w:bidi="bn-BD"/>
        </w:rPr>
      </w:pPr>
    </w:p>
    <w:p w14:paraId="3437D7DD" w14:textId="75634BB3" w:rsidR="00902DB4" w:rsidRPr="00556FDC" w:rsidDel="00BD4A8C" w:rsidRDefault="00902DB4" w:rsidP="00556FDC">
      <w:pPr>
        <w:pStyle w:val="NoSpacing"/>
        <w:spacing w:line="360" w:lineRule="auto"/>
        <w:jc w:val="both"/>
        <w:rPr>
          <w:del w:id="46" w:author="Weizhi SONG" w:date="2021-07-09T08:02:00Z"/>
          <w:rFonts w:ascii="Times New Roman" w:eastAsia="Times New Roman" w:hAnsi="Times New Roman" w:cs="Times New Roman"/>
          <w:sz w:val="24"/>
          <w:szCs w:val="24"/>
          <w:lang w:eastAsia="en-AU" w:bidi="bn-BD"/>
        </w:rPr>
      </w:pPr>
    </w:p>
    <w:p w14:paraId="3AFCE8EE" w14:textId="1380CDF4" w:rsidR="00CF7944" w:rsidRPr="007635E7" w:rsidRDefault="00CF7944" w:rsidP="007635E7">
      <w:pPr>
        <w:pStyle w:val="NoSpacing"/>
        <w:spacing w:line="360" w:lineRule="auto"/>
        <w:jc w:val="both"/>
        <w:rPr>
          <w:rFonts w:ascii="Times New Roman" w:hAnsi="Times New Roman" w:cs="Times New Roman"/>
          <w:color w:val="131413"/>
          <w:sz w:val="24"/>
          <w:szCs w:val="24"/>
          <w:lang w:bidi="bn-BD"/>
        </w:rPr>
      </w:pPr>
    </w:p>
    <w:p w14:paraId="21658F08" w14:textId="12BC6900" w:rsidR="00CF7944" w:rsidRPr="007635E7" w:rsidRDefault="00C259F7" w:rsidP="007635E7">
      <w:pPr>
        <w:pStyle w:val="NoSpacing"/>
        <w:spacing w:line="360" w:lineRule="auto"/>
        <w:jc w:val="both"/>
        <w:rPr>
          <w:rFonts w:ascii="Times New Roman" w:hAnsi="Times New Roman" w:cs="Times New Roman"/>
          <w:color w:val="131413"/>
          <w:sz w:val="24"/>
          <w:szCs w:val="24"/>
          <w:lang w:bidi="bn-BD"/>
        </w:rPr>
      </w:pPr>
      <w:r>
        <w:rPr>
          <w:rFonts w:ascii="Times New Roman" w:hAnsi="Times New Roman" w:cs="Times New Roman"/>
          <w:noProof/>
          <w:color w:val="131413"/>
          <w:sz w:val="24"/>
          <w:szCs w:val="24"/>
          <w:lang w:bidi="bn-BD"/>
        </w:rPr>
        <w:lastRenderedPageBreak/>
        <w:drawing>
          <wp:inline distT="0" distB="0" distL="0" distR="0" wp14:anchorId="5D042C18" wp14:editId="494B385C">
            <wp:extent cx="5731510" cy="3100705"/>
            <wp:effectExtent l="0" t="0" r="2540" b="4445"/>
            <wp:docPr id="3" name="Picture 3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box and whisker char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260BB" w14:textId="43F8229B" w:rsidR="00CF7944" w:rsidRPr="000729CA" w:rsidRDefault="007635E7" w:rsidP="0026048A">
      <w:pPr>
        <w:pStyle w:val="NoSpacing"/>
        <w:jc w:val="both"/>
        <w:rPr>
          <w:rFonts w:ascii="Times New Roman" w:eastAsia="Times New Roman" w:hAnsi="Times New Roman" w:cs="Times New Roman"/>
          <w:sz w:val="20"/>
          <w:szCs w:val="20"/>
          <w:lang w:eastAsia="en-AU" w:bidi="bn-BD"/>
        </w:rPr>
      </w:pPr>
      <w:r w:rsidRPr="000729CA">
        <w:rPr>
          <w:rFonts w:ascii="Times New Roman" w:eastAsia="Times New Roman" w:hAnsi="Times New Roman" w:cs="Times New Roman"/>
          <w:b/>
          <w:bCs/>
          <w:sz w:val="20"/>
          <w:szCs w:val="20"/>
          <w:lang w:eastAsia="en-AU" w:bidi="bn-BD"/>
        </w:rPr>
        <w:t>Figure.</w:t>
      </w:r>
      <w:r w:rsidRPr="000729CA">
        <w:rPr>
          <w:rFonts w:ascii="Times New Roman" w:eastAsia="Times New Roman" w:hAnsi="Times New Roman" w:cs="Times New Roman"/>
          <w:sz w:val="20"/>
          <w:szCs w:val="20"/>
          <w:lang w:eastAsia="en-AU" w:bidi="bn-BD"/>
        </w:rPr>
        <w:t xml:space="preserve"> </w:t>
      </w:r>
      <w:r w:rsidR="00A85DA4" w:rsidRPr="000729CA">
        <w:rPr>
          <w:rFonts w:ascii="Times New Roman" w:eastAsia="Times New Roman" w:hAnsi="Times New Roman" w:cs="Times New Roman"/>
          <w:sz w:val="20"/>
          <w:szCs w:val="20"/>
          <w:lang w:eastAsia="en-AU" w:bidi="bn-BD"/>
        </w:rPr>
        <w:t xml:space="preserve">Relative proportion of COG functional categories and predicted HGTs from the seaweed-associated MAGs. </w:t>
      </w:r>
      <w:r w:rsidR="0026048A" w:rsidRPr="0026048A">
        <w:rPr>
          <w:rFonts w:ascii="Times New Roman" w:eastAsia="Times New Roman" w:hAnsi="Times New Roman" w:cs="Times New Roman"/>
          <w:sz w:val="20"/>
          <w:szCs w:val="20"/>
          <w:lang w:eastAsia="en-AU" w:bidi="bn-BD"/>
        </w:rPr>
        <w:t>The boxes in the plot represent the relative abundances</w:t>
      </w:r>
      <w:r w:rsidR="0026048A">
        <w:rPr>
          <w:rFonts w:ascii="Times New Roman" w:eastAsia="Times New Roman" w:hAnsi="Times New Roman" w:cs="Times New Roman"/>
          <w:sz w:val="20"/>
          <w:szCs w:val="20"/>
          <w:lang w:eastAsia="en-AU" w:bidi="bn-BD"/>
        </w:rPr>
        <w:t xml:space="preserve"> </w:t>
      </w:r>
      <w:r w:rsidR="0026048A" w:rsidRPr="0026048A">
        <w:rPr>
          <w:rFonts w:ascii="Times New Roman" w:eastAsia="Times New Roman" w:hAnsi="Times New Roman" w:cs="Times New Roman"/>
          <w:sz w:val="20"/>
          <w:szCs w:val="20"/>
          <w:lang w:eastAsia="en-AU" w:bidi="bn-BD"/>
        </w:rPr>
        <w:t>of COG</w:t>
      </w:r>
      <w:r w:rsidR="0026048A">
        <w:rPr>
          <w:rFonts w:ascii="Times New Roman" w:eastAsia="Times New Roman" w:hAnsi="Times New Roman" w:cs="Times New Roman"/>
          <w:sz w:val="20"/>
          <w:szCs w:val="20"/>
          <w:lang w:eastAsia="en-AU" w:bidi="bn-BD"/>
        </w:rPr>
        <w:t>-FCs</w:t>
      </w:r>
      <w:r w:rsidR="0026048A" w:rsidRPr="0026048A">
        <w:rPr>
          <w:rFonts w:ascii="Times New Roman" w:eastAsia="Times New Roman" w:hAnsi="Times New Roman" w:cs="Times New Roman"/>
          <w:sz w:val="20"/>
          <w:szCs w:val="20"/>
          <w:lang w:eastAsia="en-AU" w:bidi="bn-BD"/>
        </w:rPr>
        <w:t xml:space="preserve"> and are bound by the</w:t>
      </w:r>
      <w:r w:rsidR="0026048A">
        <w:rPr>
          <w:rFonts w:ascii="Times New Roman" w:eastAsia="Times New Roman" w:hAnsi="Times New Roman" w:cs="Times New Roman"/>
          <w:sz w:val="20"/>
          <w:szCs w:val="20"/>
          <w:lang w:eastAsia="en-AU" w:bidi="bn-BD"/>
        </w:rPr>
        <w:t xml:space="preserve"> </w:t>
      </w:r>
      <w:r w:rsidR="0026048A" w:rsidRPr="0026048A">
        <w:rPr>
          <w:rFonts w:ascii="Times New Roman" w:eastAsia="Times New Roman" w:hAnsi="Times New Roman" w:cs="Times New Roman"/>
          <w:sz w:val="20"/>
          <w:szCs w:val="20"/>
          <w:lang w:eastAsia="en-AU" w:bidi="bn-BD"/>
        </w:rPr>
        <w:t>25–75% quartile proportions with the thick line being the median</w:t>
      </w:r>
      <w:r w:rsidR="0026048A">
        <w:rPr>
          <w:rFonts w:ascii="Times New Roman" w:eastAsia="Times New Roman" w:hAnsi="Times New Roman" w:cs="Times New Roman"/>
          <w:sz w:val="20"/>
          <w:szCs w:val="20"/>
          <w:lang w:eastAsia="en-AU" w:bidi="bn-BD"/>
        </w:rPr>
        <w:t xml:space="preserve"> </w:t>
      </w:r>
      <w:r w:rsidR="0026048A" w:rsidRPr="0026048A">
        <w:rPr>
          <w:rFonts w:ascii="Times New Roman" w:eastAsia="Times New Roman" w:hAnsi="Times New Roman" w:cs="Times New Roman"/>
          <w:sz w:val="20"/>
          <w:szCs w:val="20"/>
          <w:lang w:eastAsia="en-AU" w:bidi="bn-BD"/>
        </w:rPr>
        <w:t>value. Q1, Q3 and IQR refer to the 25%, 75% and interquartile range,</w:t>
      </w:r>
      <w:r w:rsidR="0026048A">
        <w:rPr>
          <w:rFonts w:ascii="Times New Roman" w:eastAsia="Times New Roman" w:hAnsi="Times New Roman" w:cs="Times New Roman"/>
          <w:sz w:val="20"/>
          <w:szCs w:val="20"/>
          <w:lang w:eastAsia="en-AU" w:bidi="bn-BD"/>
        </w:rPr>
        <w:t xml:space="preserve"> </w:t>
      </w:r>
      <w:r w:rsidR="0026048A" w:rsidRPr="0026048A">
        <w:rPr>
          <w:rFonts w:ascii="Times New Roman" w:eastAsia="Times New Roman" w:hAnsi="Times New Roman" w:cs="Times New Roman"/>
          <w:sz w:val="20"/>
          <w:szCs w:val="20"/>
          <w:lang w:eastAsia="en-AU" w:bidi="bn-BD"/>
        </w:rPr>
        <w:t>respectively. The upper whisker refers to the largest observation less</w:t>
      </w:r>
      <w:r w:rsidR="0026048A">
        <w:rPr>
          <w:rFonts w:ascii="Times New Roman" w:eastAsia="Times New Roman" w:hAnsi="Times New Roman" w:cs="Times New Roman"/>
          <w:sz w:val="20"/>
          <w:szCs w:val="20"/>
          <w:lang w:eastAsia="en-AU" w:bidi="bn-BD"/>
        </w:rPr>
        <w:t xml:space="preserve"> </w:t>
      </w:r>
      <w:r w:rsidR="0026048A" w:rsidRPr="0026048A">
        <w:rPr>
          <w:rFonts w:ascii="Times New Roman" w:eastAsia="Times New Roman" w:hAnsi="Times New Roman" w:cs="Times New Roman"/>
          <w:sz w:val="20"/>
          <w:szCs w:val="20"/>
          <w:lang w:eastAsia="en-AU" w:bidi="bn-BD"/>
        </w:rPr>
        <w:t>than or equal to upper Q3 + 1.5 × IQR, while the lower whisker refers</w:t>
      </w:r>
      <w:r w:rsidR="0026048A">
        <w:rPr>
          <w:rFonts w:ascii="Times New Roman" w:eastAsia="Times New Roman" w:hAnsi="Times New Roman" w:cs="Times New Roman"/>
          <w:sz w:val="20"/>
          <w:szCs w:val="20"/>
          <w:lang w:eastAsia="en-AU" w:bidi="bn-BD"/>
        </w:rPr>
        <w:t xml:space="preserve"> </w:t>
      </w:r>
      <w:r w:rsidR="0026048A" w:rsidRPr="0026048A">
        <w:rPr>
          <w:rFonts w:ascii="Times New Roman" w:eastAsia="Times New Roman" w:hAnsi="Times New Roman" w:cs="Times New Roman"/>
          <w:sz w:val="20"/>
          <w:szCs w:val="20"/>
          <w:lang w:eastAsia="en-AU" w:bidi="bn-BD"/>
        </w:rPr>
        <w:t>to the smallest observation greater than or equal to Q1 − 1.5 × IQR.</w:t>
      </w:r>
      <w:r w:rsidRPr="000729CA">
        <w:rPr>
          <w:rFonts w:ascii="Times New Roman" w:eastAsia="Times New Roman" w:hAnsi="Times New Roman" w:cs="Times New Roman"/>
          <w:sz w:val="20"/>
          <w:szCs w:val="20"/>
          <w:lang w:eastAsia="en-AU" w:bidi="bn-BD"/>
        </w:rPr>
        <w:t xml:space="preserve"> </w:t>
      </w:r>
      <w:r w:rsidR="0026048A" w:rsidRPr="0026048A">
        <w:rPr>
          <w:rFonts w:ascii="Times New Roman" w:eastAsia="Times New Roman" w:hAnsi="Times New Roman" w:cs="Times New Roman"/>
          <w:sz w:val="20"/>
          <w:szCs w:val="20"/>
          <w:lang w:eastAsia="en-AU" w:bidi="bn-BD"/>
        </w:rPr>
        <w:t>Symbols show the relative abundance of COG</w:t>
      </w:r>
      <w:r w:rsidR="0026048A">
        <w:rPr>
          <w:rFonts w:ascii="Times New Roman" w:eastAsia="Times New Roman" w:hAnsi="Times New Roman" w:cs="Times New Roman"/>
          <w:sz w:val="20"/>
          <w:szCs w:val="20"/>
          <w:lang w:eastAsia="en-AU" w:bidi="bn-BD"/>
        </w:rPr>
        <w:t xml:space="preserve">-FCs </w:t>
      </w:r>
      <w:r w:rsidR="0026048A" w:rsidRPr="0026048A">
        <w:rPr>
          <w:rFonts w:ascii="Times New Roman" w:eastAsia="Times New Roman" w:hAnsi="Times New Roman" w:cs="Times New Roman"/>
          <w:sz w:val="20"/>
          <w:szCs w:val="20"/>
          <w:lang w:eastAsia="en-AU" w:bidi="bn-BD"/>
        </w:rPr>
        <w:t>subject to</w:t>
      </w:r>
      <w:r w:rsidR="0026048A">
        <w:rPr>
          <w:rFonts w:ascii="Times New Roman" w:eastAsia="Times New Roman" w:hAnsi="Times New Roman" w:cs="Times New Roman"/>
          <w:sz w:val="20"/>
          <w:szCs w:val="20"/>
          <w:lang w:eastAsia="en-AU" w:bidi="bn-BD"/>
        </w:rPr>
        <w:t xml:space="preserve"> </w:t>
      </w:r>
      <w:r w:rsidR="0026048A" w:rsidRPr="0026048A">
        <w:rPr>
          <w:rFonts w:ascii="Times New Roman" w:eastAsia="Times New Roman" w:hAnsi="Times New Roman" w:cs="Times New Roman"/>
          <w:sz w:val="20"/>
          <w:szCs w:val="20"/>
          <w:lang w:eastAsia="en-AU" w:bidi="bn-BD"/>
        </w:rPr>
        <w:t>HGT and are highlighted, if enriched (red triangle), depleted (blue</w:t>
      </w:r>
      <w:r w:rsidR="0026048A">
        <w:rPr>
          <w:rFonts w:ascii="Times New Roman" w:eastAsia="Times New Roman" w:hAnsi="Times New Roman" w:cs="Times New Roman"/>
          <w:sz w:val="20"/>
          <w:szCs w:val="20"/>
          <w:lang w:eastAsia="en-AU" w:bidi="bn-BD"/>
        </w:rPr>
        <w:t xml:space="preserve"> </w:t>
      </w:r>
      <w:r w:rsidR="0026048A" w:rsidRPr="0026048A">
        <w:rPr>
          <w:rFonts w:ascii="Times New Roman" w:eastAsia="Times New Roman" w:hAnsi="Times New Roman" w:cs="Times New Roman"/>
          <w:sz w:val="20"/>
          <w:szCs w:val="20"/>
          <w:lang w:eastAsia="en-AU" w:bidi="bn-BD"/>
        </w:rPr>
        <w:t>triangle) or neither (</w:t>
      </w:r>
      <w:r w:rsidR="0026048A">
        <w:rPr>
          <w:rFonts w:ascii="Times New Roman" w:eastAsia="Times New Roman" w:hAnsi="Times New Roman" w:cs="Times New Roman"/>
          <w:sz w:val="20"/>
          <w:szCs w:val="20"/>
          <w:lang w:eastAsia="en-AU" w:bidi="bn-BD"/>
        </w:rPr>
        <w:t>black</w:t>
      </w:r>
      <w:r w:rsidR="0026048A" w:rsidRPr="0026048A">
        <w:rPr>
          <w:rFonts w:ascii="Times New Roman" w:eastAsia="Times New Roman" w:hAnsi="Times New Roman" w:cs="Times New Roman"/>
          <w:sz w:val="20"/>
          <w:szCs w:val="20"/>
          <w:lang w:eastAsia="en-AU" w:bidi="bn-BD"/>
        </w:rPr>
        <w:t xml:space="preserve"> square). </w:t>
      </w:r>
      <w:r w:rsidRPr="000729CA">
        <w:rPr>
          <w:rFonts w:ascii="Times New Roman" w:eastAsia="Times New Roman" w:hAnsi="Times New Roman" w:cs="Times New Roman"/>
          <w:sz w:val="20"/>
          <w:szCs w:val="20"/>
          <w:lang w:eastAsia="en-AU" w:bidi="bn-BD"/>
        </w:rPr>
        <w:t xml:space="preserve">The letters on the x-axis indicate COG categories: C (energy production and conversion), D (cell cycle control, cell division and chromosome partitioning), E (amino acid transport and metabolism), F (nucleotide transport and metabolism), G (carbohydrate transport and metabolism), H (coenzyme transport and metabolism), I (lipid transport and metabolism), J (translation, ribosomal structure and biogenesis), K (transcription), L (replication, recombination and repair), M (cell wall/membrane/envelope biogenesis), N (cell motility), O (posttranslational modification, protein turnover and chaperones), P (inorganic ion transport and metabolism), Q (secondary metabolites biosynthesis, transport and catabolism), R (general function prediction only), S (function unknown), T (Signal transduction mechanisms), U (Intracellular trafficking, secretion, and vesicular transport), V (Defence mechanisms), W (Extracellular structures), X (Mobilome: prophages, transposons) and Z (Cytoskeleton). </w:t>
      </w:r>
    </w:p>
    <w:sectPr w:rsidR="00CF7944" w:rsidRPr="000729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2" w:author="Tahsin Khan" w:date="2021-07-09T00:59:00Z" w:initials="TK">
    <w:p w14:paraId="24B7A76F" w14:textId="04C07CC0" w:rsidR="00F81BB8" w:rsidRDefault="00F81BB8">
      <w:pPr>
        <w:pStyle w:val="CommentText"/>
      </w:pPr>
      <w:r>
        <w:rPr>
          <w:rStyle w:val="CommentReference"/>
        </w:rPr>
        <w:annotationRef/>
      </w:r>
      <w:r>
        <w:t>Is this fine?</w:t>
      </w:r>
    </w:p>
  </w:comment>
  <w:comment w:id="17" w:author="Weizhi SONG" w:date="2021-07-09T07:53:00Z" w:initials="WS">
    <w:p w14:paraId="7471FE58" w14:textId="044B84E6" w:rsidR="006B543D" w:rsidRDefault="006B543D">
      <w:pPr>
        <w:pStyle w:val="CommentText"/>
      </w:pPr>
      <w:r>
        <w:rPr>
          <w:rStyle w:val="CommentReference"/>
        </w:rPr>
        <w:annotationRef/>
      </w:r>
      <w:r>
        <w:t xml:space="preserve">Might need to describe how the cog annotation </w:t>
      </w:r>
      <w:proofErr w:type="spellStart"/>
      <w:r>
        <w:t>wsa</w:t>
      </w:r>
      <w:proofErr w:type="spellEnd"/>
      <w:r>
        <w:t xml:space="preserve"> performed here.</w:t>
      </w:r>
    </w:p>
  </w:comment>
  <w:comment w:id="0" w:author="Tahsin Khan" w:date="2021-07-09T01:00:00Z" w:initials="TK">
    <w:p w14:paraId="3DE33B32" w14:textId="7E9B0249" w:rsidR="00056B75" w:rsidRDefault="00056B75">
      <w:pPr>
        <w:pStyle w:val="CommentText"/>
      </w:pPr>
      <w:r>
        <w:rPr>
          <w:rStyle w:val="CommentReference"/>
        </w:rPr>
        <w:annotationRef/>
      </w:r>
      <w:r>
        <w:t xml:space="preserve">I copied this section from your Kelp bin analysis paper. You will know better to make necessary changes. </w:t>
      </w:r>
    </w:p>
  </w:comment>
  <w:comment w:id="23" w:author="Tahsin Khan" w:date="2021-07-09T00:43:00Z" w:initials="TK">
    <w:p w14:paraId="45120AEC" w14:textId="7FACEF78" w:rsidR="00C77685" w:rsidRDefault="00C77685">
      <w:pPr>
        <w:pStyle w:val="CommentText"/>
      </w:pPr>
      <w:r>
        <w:rPr>
          <w:rStyle w:val="CommentReference"/>
        </w:rPr>
        <w:annotationRef/>
      </w:r>
      <w:r>
        <w:t>This number is correct, right?</w:t>
      </w:r>
    </w:p>
  </w:comment>
  <w:comment w:id="31" w:author="Tahsin Khan" w:date="2021-07-09T00:41:00Z" w:initials="TK">
    <w:p w14:paraId="72DAA824" w14:textId="75BE85B0" w:rsidR="00C77685" w:rsidRDefault="00C77685">
      <w:pPr>
        <w:pStyle w:val="CommentText"/>
      </w:pPr>
      <w:r>
        <w:rPr>
          <w:rStyle w:val="CommentReference"/>
        </w:rPr>
        <w:annotationRef/>
      </w:r>
      <w:r>
        <w:t xml:space="preserve">Is this necessary for the results of my analysis? If so, I do not have this information. </w:t>
      </w:r>
    </w:p>
  </w:comment>
  <w:comment w:id="36" w:author="Tahsin Khan" w:date="2021-07-09T00:52:00Z" w:initials="TK">
    <w:p w14:paraId="23CE64A5" w14:textId="2EB04AAF" w:rsidR="000729CA" w:rsidRDefault="000729CA">
      <w:pPr>
        <w:pStyle w:val="CommentText"/>
      </w:pPr>
      <w:r>
        <w:rPr>
          <w:rStyle w:val="CommentReference"/>
        </w:rPr>
        <w:annotationRef/>
      </w:r>
      <w:r>
        <w:t xml:space="preserve">Not sure how to write the methods of this step in the Methods section. </w:t>
      </w:r>
    </w:p>
  </w:comment>
  <w:comment w:id="37" w:author="Weizhi SONG" w:date="2021-07-09T08:03:00Z" w:initials="WS">
    <w:p w14:paraId="6DFF2863" w14:textId="593A4685" w:rsidR="00122920" w:rsidRDefault="00122920">
      <w:pPr>
        <w:pStyle w:val="CommentText"/>
      </w:pPr>
      <w:r>
        <w:rPr>
          <w:rStyle w:val="CommentReference"/>
        </w:rPr>
        <w:annotationRef/>
      </w:r>
      <w:r>
        <w:t xml:space="preserve">This is </w:t>
      </w:r>
      <w:r w:rsidRPr="00122920">
        <w:t>repetitive</w:t>
      </w:r>
    </w:p>
  </w:comment>
  <w:comment w:id="41" w:author="Tahsin Khan" w:date="2021-07-09T00:55:00Z" w:initials="TK">
    <w:p w14:paraId="6114E49D" w14:textId="03116996" w:rsidR="000729CA" w:rsidRDefault="000729CA">
      <w:pPr>
        <w:pStyle w:val="CommentText"/>
      </w:pPr>
      <w:r>
        <w:rPr>
          <w:rStyle w:val="CommentReference"/>
        </w:rPr>
        <w:annotationRef/>
      </w:r>
      <w:r>
        <w:t xml:space="preserve">Do you think, any other observations should be added after this? </w:t>
      </w:r>
    </w:p>
  </w:comment>
  <w:comment w:id="42" w:author="Weizhi SONG" w:date="2021-07-09T08:05:00Z" w:initials="WS">
    <w:p w14:paraId="42DD0557" w14:textId="77777777" w:rsidR="001E17AE" w:rsidRDefault="00746C5D" w:rsidP="001E17AE">
      <w:pPr>
        <w:pStyle w:val="CommentText"/>
      </w:pPr>
      <w:r>
        <w:rPr>
          <w:rStyle w:val="CommentReference"/>
        </w:rPr>
        <w:annotationRef/>
      </w:r>
      <w:r w:rsidR="001E17AE">
        <w:t xml:space="preserve">I am not sure how the plot at CAZY will look like, as we don’t have many genes annotated to </w:t>
      </w:r>
      <w:proofErr w:type="spellStart"/>
      <w:r w:rsidR="001E17AE">
        <w:t>CAZy</w:t>
      </w:r>
      <w:proofErr w:type="spellEnd"/>
      <w:r w:rsidR="001E17AE">
        <w:t xml:space="preserve"> functions.</w:t>
      </w:r>
    </w:p>
    <w:p w14:paraId="3422A323" w14:textId="77777777" w:rsidR="001E17AE" w:rsidRDefault="001E17AE" w:rsidP="001E17AE">
      <w:pPr>
        <w:pStyle w:val="CommentText"/>
      </w:pPr>
    </w:p>
    <w:p w14:paraId="2FD948F6" w14:textId="77777777" w:rsidR="001E17AE" w:rsidRDefault="001E17AE" w:rsidP="001E17AE">
      <w:pPr>
        <w:pStyle w:val="CommentText"/>
      </w:pPr>
      <w:r>
        <w:t xml:space="preserve"> I am not sure how the plot at CAZY will look like, as we don’t have many genes annotated to </w:t>
      </w:r>
      <w:proofErr w:type="spellStart"/>
      <w:r>
        <w:t>CAZy</w:t>
      </w:r>
      <w:proofErr w:type="spellEnd"/>
      <w:r>
        <w:t xml:space="preserve"> functions. I’ll try to get the plot this weekend. Alternatively, we can just list here the number of identified HGTs annotated to each </w:t>
      </w:r>
      <w:proofErr w:type="spellStart"/>
      <w:r>
        <w:t>CAZy</w:t>
      </w:r>
      <w:proofErr w:type="spellEnd"/>
      <w:r>
        <w:t xml:space="preserve"> functional group.</w:t>
      </w:r>
    </w:p>
    <w:p w14:paraId="76C731F3" w14:textId="3DD0D7A4" w:rsidR="00E65549" w:rsidRDefault="00E65549" w:rsidP="001E17AE">
      <w:pPr>
        <w:pStyle w:val="CommentText"/>
      </w:pPr>
      <w:r>
        <w:t xml:space="preserve">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24B7A76F" w15:done="0"/>
  <w15:commentEx w15:paraId="7471FE58" w15:done="0"/>
  <w15:commentEx w15:paraId="3DE33B32" w15:done="0"/>
  <w15:commentEx w15:paraId="45120AEC" w15:done="0"/>
  <w15:commentEx w15:paraId="72DAA824" w15:done="0"/>
  <w15:commentEx w15:paraId="23CE64A5" w15:done="0"/>
  <w15:commentEx w15:paraId="6DFF2863" w15:done="0"/>
  <w15:commentEx w15:paraId="6114E49D" w15:done="0"/>
  <w15:commentEx w15:paraId="76C731F3" w15:paraIdParent="6114E49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4921DD5" w16cex:dateUtc="2021-07-08T14:59:00Z"/>
  <w16cex:commentExtensible w16cex:durableId="24927EE6" w16cex:dateUtc="2021-07-08T21:53:00Z"/>
  <w16cex:commentExtensible w16cex:durableId="24921E38" w16cex:dateUtc="2021-07-08T15:00:00Z"/>
  <w16cex:commentExtensible w16cex:durableId="24921A44" w16cex:dateUtc="2021-07-08T14:43:00Z"/>
  <w16cex:commentExtensible w16cex:durableId="249219B7" w16cex:dateUtc="2021-07-08T14:41:00Z"/>
  <w16cex:commentExtensible w16cex:durableId="24921C48" w16cex:dateUtc="2021-07-08T14:52:00Z"/>
  <w16cex:commentExtensible w16cex:durableId="24928152" w16cex:dateUtc="2021-07-08T22:03:00Z"/>
  <w16cex:commentExtensible w16cex:durableId="24921CE4" w16cex:dateUtc="2021-07-08T14:55:00Z"/>
  <w16cex:commentExtensible w16cex:durableId="249281BA" w16cex:dateUtc="2021-07-08T22:0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24B7A76F" w16cid:durableId="24921DD5"/>
  <w16cid:commentId w16cid:paraId="7471FE58" w16cid:durableId="24927EE6"/>
  <w16cid:commentId w16cid:paraId="3DE33B32" w16cid:durableId="24921E38"/>
  <w16cid:commentId w16cid:paraId="45120AEC" w16cid:durableId="24921A44"/>
  <w16cid:commentId w16cid:paraId="72DAA824" w16cid:durableId="249219B7"/>
  <w16cid:commentId w16cid:paraId="23CE64A5" w16cid:durableId="24921C48"/>
  <w16cid:commentId w16cid:paraId="6DFF2863" w16cid:durableId="24928152"/>
  <w16cid:commentId w16cid:paraId="6114E49D" w16cid:durableId="24921CE4"/>
  <w16cid:commentId w16cid:paraId="76C731F3" w16cid:durableId="249281B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604020202020204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Weizhi SONG">
    <w15:presenceInfo w15:providerId="Windows Live" w15:userId="95c4440035ffe2b3"/>
  </w15:person>
  <w15:person w15:author="Tahsin Khan">
    <w15:presenceInfo w15:providerId="None" w15:userId="Tahsin Kha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doNotDisplayPageBoundaries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AyMDY1s7AwNjSxNDBX0lEKTi0uzszPAykwrAUApDsX9CwAAAA="/>
  </w:docVars>
  <w:rsids>
    <w:rsidRoot w:val="00CF7944"/>
    <w:rsid w:val="00056B75"/>
    <w:rsid w:val="000729CA"/>
    <w:rsid w:val="000840C7"/>
    <w:rsid w:val="00122920"/>
    <w:rsid w:val="001D4A89"/>
    <w:rsid w:val="001E17AE"/>
    <w:rsid w:val="0026048A"/>
    <w:rsid w:val="003164F5"/>
    <w:rsid w:val="00393463"/>
    <w:rsid w:val="00396FF0"/>
    <w:rsid w:val="0049677A"/>
    <w:rsid w:val="00521652"/>
    <w:rsid w:val="00523692"/>
    <w:rsid w:val="00556FDC"/>
    <w:rsid w:val="005D1F10"/>
    <w:rsid w:val="006B543D"/>
    <w:rsid w:val="00746C5D"/>
    <w:rsid w:val="007635E7"/>
    <w:rsid w:val="00765B91"/>
    <w:rsid w:val="0085608F"/>
    <w:rsid w:val="00902DB4"/>
    <w:rsid w:val="00A85DA4"/>
    <w:rsid w:val="00AB16B6"/>
    <w:rsid w:val="00B1259A"/>
    <w:rsid w:val="00BA2870"/>
    <w:rsid w:val="00BD4A8C"/>
    <w:rsid w:val="00C259F7"/>
    <w:rsid w:val="00C77685"/>
    <w:rsid w:val="00CF7944"/>
    <w:rsid w:val="00D96296"/>
    <w:rsid w:val="00E65549"/>
    <w:rsid w:val="00F55ACE"/>
    <w:rsid w:val="00F5632F"/>
    <w:rsid w:val="00F81BB8"/>
    <w:rsid w:val="00FC2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2A0A5"/>
  <w15:chartTrackingRefBased/>
  <w15:docId w15:val="{C4B02AD2-B30A-46C4-B77E-50BD892B7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635E7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556FD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56FD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56FD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56F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56FD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09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29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11" Type="http://schemas.openxmlformats.org/officeDocument/2006/relationships/theme" Target="theme/theme1.xml"/><Relationship Id="rId5" Type="http://schemas.microsoft.com/office/2011/relationships/commentsExtended" Target="commentsExtended.xml"/><Relationship Id="rId10" Type="http://schemas.microsoft.com/office/2011/relationships/people" Target="people.xml"/><Relationship Id="rId4" Type="http://schemas.openxmlformats.org/officeDocument/2006/relationships/comments" Target="commen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564</Words>
  <Characters>3216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Tahsin Khan</dc:creator>
  <cp:keywords/>
  <dc:description/>
  <cp:lastModifiedBy>Weizhi SONG</cp:lastModifiedBy>
  <cp:revision>2</cp:revision>
  <dcterms:created xsi:type="dcterms:W3CDTF">2021-07-08T22:13:00Z</dcterms:created>
  <dcterms:modified xsi:type="dcterms:W3CDTF">2021-07-08T22:13:00Z</dcterms:modified>
</cp:coreProperties>
</file>